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6699" w14:textId="77777777" w:rsidR="001A34EE" w:rsidRDefault="00000000">
      <w:pPr>
        <w:pStyle w:val="1-1"/>
        <w:rPr>
          <w:sz w:val="24"/>
        </w:rPr>
      </w:pPr>
      <w:bookmarkStart w:id="0" w:name="_Toc466640613"/>
      <w:bookmarkStart w:id="1" w:name="_Toc466640584"/>
      <w:bookmarkStart w:id="2" w:name="_Toc186836273"/>
      <w:r>
        <w:rPr>
          <w:rFonts w:hint="eastAsia"/>
        </w:rPr>
        <w:t>摘  要</w:t>
      </w:r>
      <w:bookmarkEnd w:id="0"/>
      <w:bookmarkEnd w:id="1"/>
      <w:bookmarkEnd w:id="2"/>
    </w:p>
    <w:p w14:paraId="641FDEC9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弹珠消除的一个经典游戏是打砖块游戏，这类游戏的基本规则是，玩家控制一个平板，有一个小球在平面内移动，碰到平板，砖块或者墙壁会出现反弹，如果小球掉到平板下，则游戏失败。这一类游戏在早期红白机上就已经出现。现在，</w:t>
      </w:r>
      <w:r>
        <w:rPr>
          <w:rFonts w:ascii="宋体" w:hAnsi="宋体"/>
          <w:sz w:val="24"/>
        </w:rPr>
        <w:t>PC</w:t>
      </w:r>
      <w:r>
        <w:rPr>
          <w:rFonts w:ascii="宋体" w:hAnsi="宋体" w:hint="eastAsia"/>
          <w:sz w:val="24"/>
        </w:rPr>
        <w:t>机上也有各种版本的以打砖块为基本模型的游戏。</w:t>
      </w:r>
    </w:p>
    <w:p w14:paraId="35B2B1BE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本游戏把砖块替换为了圆形弹珠，其他规则不变。本系统是基于</w:t>
      </w:r>
      <w:r>
        <w:rPr>
          <w:rFonts w:ascii="宋体" w:hAnsi="宋体"/>
          <w:sz w:val="24"/>
        </w:rPr>
        <w:t>python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Qt</w:t>
      </w:r>
      <w:r>
        <w:rPr>
          <w:rFonts w:ascii="宋体" w:hAnsi="宋体" w:hint="eastAsia"/>
          <w:sz w:val="24"/>
        </w:rPr>
        <w:t>框架，采用面向对象技术实现了弹珠，弹球，平板等各个元素，通过弹珠的渲染，碰撞检测等优化了游戏的功能，并添加了生命值，关卡等额外元素，提升了游戏性。</w:t>
      </w:r>
    </w:p>
    <w:p w14:paraId="23598F01" w14:textId="77777777" w:rsidR="001A34EE" w:rsidRDefault="001A34EE">
      <w:pPr>
        <w:pStyle w:val="a4"/>
        <w:tabs>
          <w:tab w:val="left" w:pos="630"/>
        </w:tabs>
        <w:spacing w:line="400" w:lineRule="exact"/>
        <w:ind w:right="420"/>
        <w:rPr>
          <w:rFonts w:ascii="Times New Roman" w:hAnsi="Times New Roman"/>
        </w:rPr>
      </w:pPr>
    </w:p>
    <w:p w14:paraId="3DCFF00E" w14:textId="77777777" w:rsidR="001A34EE" w:rsidRDefault="00000000">
      <w:pPr>
        <w:spacing w:line="400" w:lineRule="exact"/>
        <w:ind w:left="964" w:hangingChars="400" w:hanging="964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  <w:sz w:val="24"/>
        </w:rPr>
        <w:t>关键词：</w:t>
      </w:r>
      <w:bookmarkStart w:id="3" w:name="_Toc111446054"/>
      <w:bookmarkStart w:id="4" w:name="_Toc66955631"/>
      <w:r>
        <w:rPr>
          <w:rFonts w:ascii="宋体" w:hAnsi="宋体" w:hint="eastAsia"/>
          <w:bCs/>
          <w:sz w:val="24"/>
        </w:rPr>
        <w:t>弹珠消除；python；Qt；渲染；碰撞检测</w:t>
      </w:r>
    </w:p>
    <w:p w14:paraId="6D3928FE" w14:textId="77777777" w:rsidR="001A34EE" w:rsidRDefault="00000000">
      <w:pPr>
        <w:tabs>
          <w:tab w:val="left" w:pos="6279"/>
        </w:tabs>
        <w:rPr>
          <w:rFonts w:ascii="Times New Roman" w:hAnsi="Times New Roman"/>
        </w:rPr>
        <w:sectPr w:rsidR="001A34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1701" w:header="1134" w:footer="1134" w:gutter="0"/>
          <w:pgNumType w:fmt="upperRoman"/>
          <w:cols w:space="425"/>
          <w:docGrid w:linePitch="312"/>
        </w:sectPr>
      </w:pPr>
      <w:r>
        <w:rPr>
          <w:rFonts w:ascii="Times New Roman" w:hAnsi="Times New Roman"/>
        </w:rPr>
        <w:tab/>
      </w:r>
    </w:p>
    <w:p w14:paraId="26B2E96B" w14:textId="322EC8A2" w:rsidR="00621483" w:rsidRDefault="00000000" w:rsidP="00621483">
      <w:pPr>
        <w:pStyle w:val="TOC1"/>
        <w:jc w:val="center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bookmarkStart w:id="7" w:name="_Toc466640586"/>
      <w:bookmarkStart w:id="8" w:name="_Toc466640615"/>
      <w:bookmarkStart w:id="9" w:name="_Toc186836274"/>
      <w:r>
        <w:rPr>
          <w:rFonts w:hint="eastAsia"/>
        </w:rPr>
        <w:lastRenderedPageBreak/>
        <w:t>目 录</w:t>
      </w:r>
      <w:bookmarkEnd w:id="3"/>
      <w:bookmarkEnd w:id="4"/>
      <w:bookmarkEnd w:id="7"/>
      <w:bookmarkEnd w:id="8"/>
      <w:bookmarkEnd w:id="9"/>
      <w:r>
        <w:rPr>
          <w:rFonts w:ascii="Times New Roman"/>
          <w:b/>
          <w:bCs w:val="0"/>
          <w:caps w:val="0"/>
        </w:rPr>
        <w:fldChar w:fldCharType="begin"/>
      </w:r>
      <w:r>
        <w:rPr>
          <w:rFonts w:ascii="Times New Roman"/>
          <w:b/>
        </w:rPr>
        <w:instrText xml:space="preserve"> TOC \o "1-3" \h \z \u </w:instrText>
      </w:r>
      <w:r>
        <w:rPr>
          <w:rFonts w:ascii="Times New Roman"/>
          <w:b/>
          <w:bCs w:val="0"/>
          <w:caps w:val="0"/>
        </w:rPr>
        <w:fldChar w:fldCharType="separate"/>
      </w:r>
    </w:p>
    <w:p w14:paraId="38B181F1" w14:textId="3598E1EE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275" w:history="1">
        <w:r w:rsidRPr="008E2961">
          <w:rPr>
            <w:rStyle w:val="af0"/>
            <w:rFonts w:hint="eastAsia"/>
            <w:noProof/>
          </w:rPr>
          <w:t>第一章 绪 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D2CCC0" w14:textId="5586FBAE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76" w:history="1">
        <w:r w:rsidRPr="008E2961">
          <w:rPr>
            <w:rStyle w:val="af0"/>
            <w:rFonts w:hint="eastAsia"/>
            <w:noProof/>
          </w:rPr>
          <w:t xml:space="preserve">1.1 </w:t>
        </w:r>
        <w:r w:rsidRPr="008E2961">
          <w:rPr>
            <w:rStyle w:val="af0"/>
            <w:rFonts w:hint="eastAsia"/>
            <w:noProof/>
          </w:rPr>
          <w:t>项目完成情况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059F32" w14:textId="533DF8D6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77" w:history="1">
        <w:r w:rsidRPr="008E2961">
          <w:rPr>
            <w:rStyle w:val="af0"/>
            <w:rFonts w:hint="eastAsia"/>
            <w:noProof/>
          </w:rPr>
          <w:t xml:space="preserve">1.2 </w:t>
        </w:r>
        <w:r w:rsidRPr="008E2961">
          <w:rPr>
            <w:rStyle w:val="af0"/>
            <w:rFonts w:hint="eastAsia"/>
            <w:noProof/>
          </w:rPr>
          <w:t>弹珠消除游戏介绍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B8F28C" w14:textId="35BD7893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78" w:history="1">
        <w:r w:rsidRPr="008E2961">
          <w:rPr>
            <w:rStyle w:val="af0"/>
            <w:rFonts w:hint="eastAsia"/>
            <w:noProof/>
          </w:rPr>
          <w:t>1.2.1</w:t>
        </w:r>
        <w:r w:rsidRPr="008E2961">
          <w:rPr>
            <w:rStyle w:val="af0"/>
            <w:rFonts w:hint="eastAsia"/>
            <w:b/>
            <w:noProof/>
          </w:rPr>
          <w:t xml:space="preserve"> </w:t>
        </w:r>
        <w:r w:rsidRPr="008E2961">
          <w:rPr>
            <w:rStyle w:val="af0"/>
            <w:rFonts w:hint="eastAsia"/>
            <w:noProof/>
          </w:rPr>
          <w:t>历史与发展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3D8CDF" w14:textId="06DC5D06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79" w:history="1">
        <w:r w:rsidRPr="008E2961">
          <w:rPr>
            <w:rStyle w:val="af0"/>
            <w:rFonts w:hint="eastAsia"/>
            <w:noProof/>
          </w:rPr>
          <w:t>1.2.2</w:t>
        </w:r>
        <w:r w:rsidRPr="008E2961">
          <w:rPr>
            <w:rStyle w:val="af0"/>
            <w:rFonts w:hint="eastAsia"/>
            <w:b/>
            <w:noProof/>
          </w:rPr>
          <w:t xml:space="preserve"> </w:t>
        </w:r>
        <w:r w:rsidRPr="008E2961">
          <w:rPr>
            <w:rStyle w:val="af0"/>
            <w:rFonts w:hint="eastAsia"/>
            <w:noProof/>
          </w:rPr>
          <w:t>操作方式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5220B3" w14:textId="3BAAF012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0" w:history="1">
        <w:r w:rsidRPr="008E2961">
          <w:rPr>
            <w:rStyle w:val="af0"/>
            <w:rFonts w:hint="eastAsia"/>
            <w:noProof/>
          </w:rPr>
          <w:t>1.3 Qt</w:t>
        </w:r>
        <w:r w:rsidRPr="008E2961">
          <w:rPr>
            <w:rStyle w:val="af0"/>
            <w:rFonts w:hint="eastAsia"/>
            <w:noProof/>
          </w:rPr>
          <w:t>开发框架介绍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BD5D1F" w14:textId="48F9FF77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281" w:history="1">
        <w:r w:rsidRPr="008E2961">
          <w:rPr>
            <w:rStyle w:val="af0"/>
            <w:rFonts w:hint="eastAsia"/>
            <w:noProof/>
          </w:rPr>
          <w:t>第二章 系统分析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AA7642" w14:textId="592C5D24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2" w:history="1">
        <w:r w:rsidRPr="008E2961">
          <w:rPr>
            <w:rStyle w:val="af0"/>
            <w:rFonts w:hint="eastAsia"/>
            <w:noProof/>
          </w:rPr>
          <w:t xml:space="preserve">2.1 </w:t>
        </w:r>
        <w:r w:rsidRPr="008E2961">
          <w:rPr>
            <w:rStyle w:val="af0"/>
            <w:rFonts w:hint="eastAsia"/>
            <w:noProof/>
          </w:rPr>
          <w:t>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878F87" w14:textId="67D4250D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3" w:history="1">
        <w:r w:rsidRPr="008E2961">
          <w:rPr>
            <w:rStyle w:val="af0"/>
            <w:rFonts w:hint="eastAsia"/>
            <w:noProof/>
          </w:rPr>
          <w:t>2.1.1</w:t>
        </w:r>
        <w:r w:rsidRPr="008E2961">
          <w:rPr>
            <w:rStyle w:val="af0"/>
            <w:rFonts w:hint="eastAsia"/>
            <w:b/>
            <w:noProof/>
          </w:rPr>
          <w:t xml:space="preserve"> </w:t>
        </w:r>
        <w:r w:rsidRPr="008E2961">
          <w:rPr>
            <w:rStyle w:val="af0"/>
            <w:rFonts w:hint="eastAsia"/>
            <w:noProof/>
          </w:rPr>
          <w:t>基本功能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9A07CF" w14:textId="2181EE30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4" w:history="1">
        <w:r w:rsidRPr="008E2961">
          <w:rPr>
            <w:rStyle w:val="af0"/>
            <w:rFonts w:hint="eastAsia"/>
            <w:noProof/>
          </w:rPr>
          <w:t>2.1.2</w:t>
        </w:r>
        <w:r w:rsidRPr="008E2961">
          <w:rPr>
            <w:rStyle w:val="af0"/>
            <w:rFonts w:hint="eastAsia"/>
            <w:b/>
            <w:noProof/>
          </w:rPr>
          <w:t xml:space="preserve"> </w:t>
        </w:r>
        <w:r w:rsidRPr="008E2961">
          <w:rPr>
            <w:rStyle w:val="af0"/>
            <w:rFonts w:hint="eastAsia"/>
            <w:noProof/>
          </w:rPr>
          <w:t>拓展功能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2A5AE6" w14:textId="3120E3BD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5" w:history="1">
        <w:r w:rsidRPr="008E2961">
          <w:rPr>
            <w:rStyle w:val="af0"/>
            <w:rFonts w:hint="eastAsia"/>
            <w:noProof/>
          </w:rPr>
          <w:t xml:space="preserve">2.2 </w:t>
        </w:r>
        <w:r w:rsidRPr="008E2961">
          <w:rPr>
            <w:rStyle w:val="af0"/>
            <w:rFonts w:hint="eastAsia"/>
            <w:noProof/>
          </w:rPr>
          <w:t>类关系分析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EE2D6E" w14:textId="3273F6F0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286" w:history="1">
        <w:r w:rsidRPr="008E2961">
          <w:rPr>
            <w:rStyle w:val="af0"/>
            <w:rFonts w:hint="eastAsia"/>
            <w:noProof/>
          </w:rPr>
          <w:t>第三章 详细设计及实现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51A2CF" w14:textId="059B5C38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7" w:history="1">
        <w:r w:rsidRPr="008E2961">
          <w:rPr>
            <w:rStyle w:val="af0"/>
            <w:rFonts w:hint="eastAsia"/>
            <w:noProof/>
          </w:rPr>
          <w:t>3.1</w:t>
        </w:r>
        <w:r w:rsidRPr="008E2961">
          <w:rPr>
            <w:rStyle w:val="af0"/>
            <w:rFonts w:hint="eastAsia"/>
            <w:noProof/>
          </w:rPr>
          <w:t>场景与视窗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DFD4D5" w14:textId="5D77FAD2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8" w:history="1">
        <w:r w:rsidRPr="008E2961">
          <w:rPr>
            <w:rStyle w:val="af0"/>
            <w:rFonts w:hint="eastAsia"/>
            <w:noProof/>
          </w:rPr>
          <w:t xml:space="preserve">3.2 </w:t>
        </w:r>
        <w:r w:rsidRPr="008E2961">
          <w:rPr>
            <w:rStyle w:val="af0"/>
            <w:rFonts w:hint="eastAsia"/>
            <w:noProof/>
          </w:rPr>
          <w:t>背景类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F4F653" w14:textId="316A9F0D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89" w:history="1">
        <w:r w:rsidRPr="008E2961">
          <w:rPr>
            <w:rStyle w:val="af0"/>
            <w:rFonts w:hint="eastAsia"/>
            <w:noProof/>
          </w:rPr>
          <w:t xml:space="preserve">3.3 </w:t>
        </w:r>
        <w:r w:rsidRPr="008E2961">
          <w:rPr>
            <w:rStyle w:val="af0"/>
            <w:rFonts w:hint="eastAsia"/>
            <w:noProof/>
          </w:rPr>
          <w:t>小球类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9AAD3D" w14:textId="54F62C37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0" w:history="1">
        <w:r w:rsidRPr="008E2961">
          <w:rPr>
            <w:rStyle w:val="af0"/>
            <w:rFonts w:hint="eastAsia"/>
            <w:noProof/>
          </w:rPr>
          <w:t xml:space="preserve">3.4 </w:t>
        </w:r>
        <w:r w:rsidRPr="008E2961">
          <w:rPr>
            <w:rStyle w:val="af0"/>
            <w:rFonts w:hint="eastAsia"/>
            <w:noProof/>
          </w:rPr>
          <w:t>弹珠类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F4C3E4" w14:textId="75C6C620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1" w:history="1">
        <w:r w:rsidRPr="008E2961">
          <w:rPr>
            <w:rStyle w:val="af0"/>
            <w:rFonts w:hint="eastAsia"/>
            <w:noProof/>
          </w:rPr>
          <w:t xml:space="preserve">3.5 </w:t>
        </w:r>
        <w:r w:rsidRPr="008E2961">
          <w:rPr>
            <w:rStyle w:val="af0"/>
            <w:rFonts w:hint="eastAsia"/>
            <w:noProof/>
          </w:rPr>
          <w:t>平板类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0BEDA7" w14:textId="650E5C3A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2" w:history="1">
        <w:r w:rsidRPr="008E2961">
          <w:rPr>
            <w:rStyle w:val="af0"/>
            <w:rFonts w:hint="eastAsia"/>
            <w:noProof/>
          </w:rPr>
          <w:t xml:space="preserve">3.6 </w:t>
        </w:r>
        <w:r w:rsidRPr="008E2961">
          <w:rPr>
            <w:rStyle w:val="af0"/>
            <w:rFonts w:hint="eastAsia"/>
            <w:noProof/>
          </w:rPr>
          <w:t>生命值及关卡数显示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A8E1C2" w14:textId="15BF26AA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3" w:history="1">
        <w:r w:rsidRPr="008E2961">
          <w:rPr>
            <w:rStyle w:val="af0"/>
            <w:rFonts w:hint="eastAsia"/>
            <w:noProof/>
          </w:rPr>
          <w:t>3.6</w:t>
        </w:r>
        <w:r w:rsidRPr="008E2961">
          <w:rPr>
            <w:rStyle w:val="af0"/>
            <w:rFonts w:hint="eastAsia"/>
            <w:noProof/>
          </w:rPr>
          <w:t>游戏控制类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E98AE6" w14:textId="6A039527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4" w:history="1">
        <w:r w:rsidRPr="008E2961">
          <w:rPr>
            <w:rStyle w:val="af0"/>
            <w:rFonts w:hint="eastAsia"/>
            <w:noProof/>
          </w:rPr>
          <w:t>3.6.1</w:t>
        </w:r>
        <w:r w:rsidRPr="008E2961">
          <w:rPr>
            <w:rStyle w:val="af0"/>
            <w:rFonts w:hint="eastAsia"/>
            <w:noProof/>
          </w:rPr>
          <w:t>各元素的协调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824E9B" w14:textId="1639C148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5" w:history="1">
        <w:r w:rsidRPr="008E2961">
          <w:rPr>
            <w:rStyle w:val="af0"/>
            <w:rFonts w:hint="eastAsia"/>
            <w:noProof/>
          </w:rPr>
          <w:t>3.6.2</w:t>
        </w:r>
        <w:r w:rsidRPr="008E2961">
          <w:rPr>
            <w:rStyle w:val="af0"/>
            <w:rFonts w:hint="eastAsia"/>
            <w:noProof/>
          </w:rPr>
          <w:t>键盘事件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0E71DE" w14:textId="48ACD015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6" w:history="1">
        <w:r w:rsidRPr="008E2961">
          <w:rPr>
            <w:rStyle w:val="af0"/>
            <w:rFonts w:hint="eastAsia"/>
            <w:noProof/>
          </w:rPr>
          <w:t>3.6.3</w:t>
        </w:r>
        <w:r w:rsidRPr="008E2961">
          <w:rPr>
            <w:rStyle w:val="af0"/>
            <w:rFonts w:hint="eastAsia"/>
            <w:noProof/>
          </w:rPr>
          <w:t>碰撞检测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331828" w14:textId="07F5B521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7" w:history="1">
        <w:r w:rsidRPr="008E2961">
          <w:rPr>
            <w:rStyle w:val="af0"/>
            <w:rFonts w:hint="eastAsia"/>
            <w:noProof/>
          </w:rPr>
          <w:t>..........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328D73" w14:textId="08F95581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298" w:history="1">
        <w:r w:rsidRPr="008E2961">
          <w:rPr>
            <w:rStyle w:val="af0"/>
            <w:rFonts w:hint="eastAsia"/>
            <w:noProof/>
          </w:rPr>
          <w:t>3.6.4</w:t>
        </w:r>
        <w:r w:rsidRPr="008E2961">
          <w:rPr>
            <w:rStyle w:val="af0"/>
            <w:rFonts w:hint="eastAsia"/>
            <w:noProof/>
          </w:rPr>
          <w:t>游戏状态的切换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694339" w14:textId="244F2A85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299" w:history="1">
        <w:r w:rsidRPr="008E2961">
          <w:rPr>
            <w:rStyle w:val="af0"/>
            <w:rFonts w:hint="eastAsia"/>
            <w:noProof/>
          </w:rPr>
          <w:t>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44E8BA" w14:textId="542E43DD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300" w:history="1">
        <w:r w:rsidRPr="008E2961">
          <w:rPr>
            <w:rStyle w:val="af0"/>
            <w:rFonts w:hint="eastAsia"/>
            <w:noProof/>
          </w:rPr>
          <w:t>第四章 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A10DB2" w14:textId="434493EE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1" w:history="1">
        <w:r w:rsidRPr="008E2961">
          <w:rPr>
            <w:rStyle w:val="af0"/>
            <w:rFonts w:hint="eastAsia"/>
            <w:noProof/>
          </w:rPr>
          <w:t xml:space="preserve">4.1 </w:t>
        </w:r>
        <w:r w:rsidRPr="008E2961">
          <w:rPr>
            <w:rStyle w:val="af0"/>
            <w:rFonts w:hint="eastAsia"/>
            <w:noProof/>
            <w:kern w:val="0"/>
          </w:rPr>
          <w:t>游戏应用环境的构建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97559B" w14:textId="591FDAE3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2" w:history="1">
        <w:r w:rsidRPr="008E2961">
          <w:rPr>
            <w:rStyle w:val="af0"/>
            <w:rFonts w:hint="eastAsia"/>
            <w:noProof/>
          </w:rPr>
          <w:t>4.1.1</w:t>
        </w:r>
        <w:r w:rsidRPr="008E2961">
          <w:rPr>
            <w:rStyle w:val="af0"/>
            <w:rFonts w:hint="eastAsia"/>
            <w:b/>
            <w:noProof/>
          </w:rPr>
          <w:t xml:space="preserve"> </w:t>
        </w:r>
        <w:r w:rsidRPr="008E2961">
          <w:rPr>
            <w:rStyle w:val="af0"/>
            <w:rFonts w:hint="eastAsia"/>
            <w:noProof/>
          </w:rPr>
          <w:t>游戏需要的硬件环境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BC0362" w14:textId="3A5EEEE4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3" w:history="1">
        <w:r w:rsidRPr="008E2961">
          <w:rPr>
            <w:rStyle w:val="af0"/>
            <w:rFonts w:hint="eastAsia"/>
            <w:noProof/>
          </w:rPr>
          <w:t>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DAABE7" w14:textId="1CB868EC" w:rsidR="00621483" w:rsidRDefault="00621483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4" w:history="1">
        <w:r w:rsidRPr="008E2961">
          <w:rPr>
            <w:rStyle w:val="af0"/>
            <w:rFonts w:hint="eastAsia"/>
            <w:noProof/>
          </w:rPr>
          <w:t xml:space="preserve">4.1.2 </w:t>
        </w:r>
        <w:r w:rsidRPr="008E2961">
          <w:rPr>
            <w:rStyle w:val="af0"/>
            <w:rFonts w:hint="eastAsia"/>
            <w:noProof/>
          </w:rPr>
          <w:t>游戏需要的软件环境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01ACF0" w14:textId="39D3C308" w:rsidR="00621483" w:rsidRDefault="00621483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5" w:history="1">
        <w:r w:rsidRPr="008E2961">
          <w:rPr>
            <w:rStyle w:val="af0"/>
            <w:rFonts w:hint="eastAsia"/>
            <w:noProof/>
          </w:rPr>
          <w:t>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543BDE" w14:textId="2F03B388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6" w:history="1">
        <w:r w:rsidRPr="008E2961">
          <w:rPr>
            <w:rStyle w:val="af0"/>
            <w:rFonts w:hint="eastAsia"/>
            <w:noProof/>
          </w:rPr>
          <w:t xml:space="preserve">4.2 </w:t>
        </w:r>
        <w:r w:rsidRPr="008E2961">
          <w:rPr>
            <w:rStyle w:val="af0"/>
            <w:rFonts w:hint="eastAsia"/>
            <w:noProof/>
            <w:kern w:val="0"/>
          </w:rPr>
          <w:t>游戏界面显示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8994D5" w14:textId="5739EBCD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7" w:history="1">
        <w:r w:rsidRPr="008E2961">
          <w:rPr>
            <w:rStyle w:val="af0"/>
            <w:rFonts w:hint="eastAsia"/>
            <w:noProof/>
          </w:rPr>
          <w:t xml:space="preserve">4.3 </w:t>
        </w:r>
        <w:r w:rsidRPr="008E2961">
          <w:rPr>
            <w:rStyle w:val="af0"/>
            <w:rFonts w:hint="eastAsia"/>
            <w:noProof/>
            <w:kern w:val="0"/>
          </w:rPr>
          <w:t>平板移动测试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1F7969" w14:textId="00B6C200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8" w:history="1">
        <w:r w:rsidRPr="008E2961">
          <w:rPr>
            <w:rStyle w:val="af0"/>
            <w:rFonts w:hint="eastAsia"/>
            <w:noProof/>
          </w:rPr>
          <w:t>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81764E" w14:textId="008D4CA3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09" w:history="1">
        <w:r w:rsidRPr="008E2961">
          <w:rPr>
            <w:rStyle w:val="af0"/>
            <w:rFonts w:hint="eastAsia"/>
            <w:noProof/>
          </w:rPr>
          <w:t xml:space="preserve">4.4 </w:t>
        </w:r>
        <w:r w:rsidRPr="008E2961">
          <w:rPr>
            <w:rStyle w:val="af0"/>
            <w:rFonts w:hint="eastAsia"/>
            <w:noProof/>
            <w:kern w:val="0"/>
          </w:rPr>
          <w:t>小球碰撞测试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A45AEA" w14:textId="19EDB7FB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0" w:history="1">
        <w:r w:rsidRPr="008E2961">
          <w:rPr>
            <w:rStyle w:val="af0"/>
            <w:rFonts w:hint="eastAsia"/>
            <w:noProof/>
          </w:rPr>
          <w:t>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408EE9" w14:textId="508B4E7A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1" w:history="1">
        <w:r w:rsidRPr="008E2961">
          <w:rPr>
            <w:rStyle w:val="af0"/>
            <w:rFonts w:hint="eastAsia"/>
            <w:noProof/>
          </w:rPr>
          <w:t xml:space="preserve">4.5 </w:t>
        </w:r>
        <w:r w:rsidRPr="008E2961">
          <w:rPr>
            <w:rStyle w:val="af0"/>
            <w:rFonts w:hint="eastAsia"/>
            <w:noProof/>
            <w:kern w:val="0"/>
          </w:rPr>
          <w:t>游戏失败测试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B75A8F" w14:textId="0111AD8E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2" w:history="1">
        <w:r w:rsidRPr="008E2961">
          <w:rPr>
            <w:rStyle w:val="af0"/>
            <w:rFonts w:hint="eastAsia"/>
            <w:noProof/>
          </w:rPr>
          <w:t>.........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19F898" w14:textId="0B4D5D51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3" w:history="1">
        <w:r w:rsidRPr="008E2961">
          <w:rPr>
            <w:rStyle w:val="af0"/>
            <w:rFonts w:hint="eastAsia"/>
            <w:noProof/>
          </w:rPr>
          <w:t xml:space="preserve">4.6 </w:t>
        </w:r>
        <w:r w:rsidRPr="008E2961">
          <w:rPr>
            <w:rStyle w:val="af0"/>
            <w:rFonts w:hint="eastAsia"/>
            <w:noProof/>
            <w:kern w:val="0"/>
          </w:rPr>
          <w:t>游戏通关测试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28E20" w14:textId="0D0C4986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4" w:history="1">
        <w:r w:rsidRPr="008E2961">
          <w:rPr>
            <w:rStyle w:val="af0"/>
            <w:rFonts w:hint="eastAsia"/>
            <w:noProof/>
          </w:rPr>
          <w:t>........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F3303A" w14:textId="02E892CC" w:rsidR="00621483" w:rsidRDefault="00621483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86836315" w:history="1">
        <w:r w:rsidRPr="008E2961">
          <w:rPr>
            <w:rStyle w:val="af0"/>
            <w:rFonts w:hint="eastAsia"/>
            <w:noProof/>
          </w:rPr>
          <w:t xml:space="preserve">4.7 </w:t>
        </w:r>
        <w:r w:rsidRPr="008E2961">
          <w:rPr>
            <w:rStyle w:val="af0"/>
            <w:rFonts w:hint="eastAsia"/>
            <w:noProof/>
            <w:kern w:val="0"/>
          </w:rPr>
          <w:t>小结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8DE94E" w14:textId="4065A2CA" w:rsidR="00621483" w:rsidRDefault="00621483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86836316" w:history="1">
        <w:r w:rsidRPr="008E2961">
          <w:rPr>
            <w:rStyle w:val="af0"/>
            <w:rFonts w:hint="eastAsia"/>
            <w:noProof/>
          </w:rPr>
          <w:t>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_Toc186836316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D57080" w14:textId="77777777" w:rsidR="001A34EE" w:rsidRDefault="00000000">
      <w:pPr>
        <w:pStyle w:val="TOC2"/>
        <w:tabs>
          <w:tab w:val="right" w:leader="dot" w:pos="8494"/>
        </w:tabs>
        <w:ind w:leftChars="0" w:left="420"/>
        <w:rPr>
          <w:rFonts w:ascii="Times New Roman" w:eastAsiaTheme="minorEastAsia" w:hAnsi="Times New Roman"/>
          <w:sz w:val="21"/>
        </w:rPr>
        <w:sectPr w:rsidR="001A34EE">
          <w:headerReference w:type="even" r:id="rId15"/>
          <w:headerReference w:type="default" r:id="rId16"/>
          <w:pgSz w:w="11906" w:h="16838"/>
          <w:pgMar w:top="1701" w:right="1701" w:bottom="1701" w:left="1701" w:header="1134" w:footer="1134" w:gutter="0"/>
          <w:pgNumType w:fmt="upperRoman"/>
          <w:cols w:space="425"/>
          <w:docGrid w:linePitch="312"/>
        </w:sectPr>
      </w:pPr>
      <w:r>
        <w:rPr>
          <w:rFonts w:ascii="Times New Roman" w:eastAsia="黑体" w:hAnsi="Times New Roman"/>
          <w:b/>
          <w:bCs/>
          <w:caps/>
          <w:kern w:val="24"/>
          <w:sz w:val="30"/>
          <w:szCs w:val="30"/>
        </w:rPr>
        <w:fldChar w:fldCharType="end"/>
      </w:r>
    </w:p>
    <w:p w14:paraId="4E4999B1" w14:textId="77777777" w:rsidR="001A34EE" w:rsidRDefault="00000000">
      <w:pPr>
        <w:pStyle w:val="1-1"/>
      </w:pPr>
      <w:bookmarkStart w:id="10" w:name="_Toc466640251"/>
      <w:bookmarkStart w:id="11" w:name="_Toc466640587"/>
      <w:bookmarkStart w:id="12" w:name="_Toc466640319"/>
      <w:bookmarkStart w:id="13" w:name="_Toc186836275"/>
      <w:r>
        <w:rPr>
          <w:rFonts w:hint="eastAsia"/>
        </w:rPr>
        <w:lastRenderedPageBreak/>
        <w:t xml:space="preserve">第一章 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论</w:t>
      </w:r>
      <w:bookmarkEnd w:id="10"/>
      <w:bookmarkEnd w:id="11"/>
      <w:bookmarkEnd w:id="12"/>
      <w:bookmarkEnd w:id="13"/>
    </w:p>
    <w:p w14:paraId="32C7C9FC" w14:textId="40C6577A" w:rsidR="00991E3C" w:rsidRDefault="00000000">
      <w:pPr>
        <w:pStyle w:val="2-2"/>
        <w:spacing w:before="0" w:after="0"/>
        <w:rPr>
          <w:ins w:id="14" w:author="Hua Yan" w:date="2025-01-03T22:34:00Z" w16du:dateUtc="2025-01-03T14:34:00Z"/>
        </w:rPr>
      </w:pPr>
      <w:bookmarkStart w:id="15" w:name="_Toc188251958"/>
      <w:bookmarkStart w:id="16" w:name="_Toc187312188"/>
      <w:bookmarkStart w:id="17" w:name="_Toc303864106"/>
      <w:bookmarkStart w:id="18" w:name="_Toc466640588"/>
      <w:bookmarkStart w:id="19" w:name="_Toc466640252"/>
      <w:bookmarkStart w:id="20" w:name="_Toc466640320"/>
      <w:bookmarkStart w:id="21" w:name="_Toc186836276"/>
      <w:r>
        <w:t>1.</w:t>
      </w:r>
      <w:bookmarkEnd w:id="15"/>
      <w:bookmarkEnd w:id="16"/>
      <w:r>
        <w:t>1</w:t>
      </w:r>
      <w:bookmarkEnd w:id="17"/>
      <w:r>
        <w:rPr>
          <w:rFonts w:hint="eastAsia"/>
        </w:rPr>
        <w:t xml:space="preserve"> </w:t>
      </w:r>
      <w:bookmarkEnd w:id="18"/>
      <w:bookmarkEnd w:id="19"/>
      <w:bookmarkEnd w:id="20"/>
      <w:ins w:id="22" w:author="Hua Yan" w:date="2025-01-03T22:34:00Z" w16du:dateUtc="2025-01-03T14:34:00Z">
        <w:r w:rsidR="00991E3C">
          <w:rPr>
            <w:rFonts w:hint="eastAsia"/>
          </w:rPr>
          <w:t>项目完成情况</w:t>
        </w:r>
        <w:bookmarkEnd w:id="21"/>
      </w:ins>
    </w:p>
    <w:p w14:paraId="789A082B" w14:textId="46BB4725" w:rsidR="001A34EE" w:rsidRDefault="00991E3C">
      <w:pPr>
        <w:pStyle w:val="2-2"/>
        <w:spacing w:before="0" w:after="0"/>
      </w:pPr>
      <w:bookmarkStart w:id="23" w:name="_Toc186836277"/>
      <w:ins w:id="24" w:author="Hua Yan" w:date="2025-01-03T22:34:00Z" w16du:dateUtc="2025-01-03T14:34:00Z">
        <w:r>
          <w:rPr>
            <w:rFonts w:hint="eastAsia"/>
          </w:rPr>
          <w:t xml:space="preserve">1.2 </w:t>
        </w:r>
      </w:ins>
      <w:r>
        <w:rPr>
          <w:rFonts w:hint="eastAsia"/>
        </w:rPr>
        <w:t>弹珠消除游戏介绍</w:t>
      </w:r>
      <w:bookmarkEnd w:id="23"/>
    </w:p>
    <w:p w14:paraId="483856E7" w14:textId="304755B3" w:rsidR="001A34EE" w:rsidRDefault="00000000">
      <w:pPr>
        <w:pStyle w:val="2-2"/>
        <w:spacing w:before="0" w:after="0"/>
      </w:pPr>
      <w:bookmarkStart w:id="25" w:name="_Toc186836278"/>
      <w:r>
        <w:rPr>
          <w:rFonts w:hint="eastAsia"/>
        </w:rPr>
        <w:t>1</w:t>
      </w:r>
      <w:r>
        <w:t>.</w:t>
      </w:r>
      <w:del w:id="26" w:author="Hua Yan" w:date="2025-01-03T22:34:00Z" w16du:dateUtc="2025-01-03T14:34:00Z">
        <w:r w:rsidDel="00991E3C">
          <w:rPr>
            <w:rFonts w:hint="eastAsia"/>
          </w:rPr>
          <w:delText>1</w:delText>
        </w:r>
      </w:del>
      <w:ins w:id="27" w:author="Hua Yan" w:date="2025-01-03T22:34:00Z" w16du:dateUtc="2025-01-03T14:34:00Z">
        <w:r w:rsidR="00991E3C">
          <w:rPr>
            <w:rFonts w:hint="eastAsia"/>
          </w:rPr>
          <w:t>2</w:t>
        </w:r>
      </w:ins>
      <w:r>
        <w:rPr>
          <w:rFonts w:hint="eastAsia"/>
        </w:rPr>
        <w:t>.1</w:t>
      </w:r>
      <w:r>
        <w:rPr>
          <w:b/>
        </w:rPr>
        <w:t xml:space="preserve"> </w:t>
      </w:r>
      <w:r>
        <w:rPr>
          <w:rFonts w:hint="eastAsia"/>
        </w:rPr>
        <w:t>历史与发展</w:t>
      </w:r>
      <w:bookmarkEnd w:id="25"/>
    </w:p>
    <w:p w14:paraId="346AAA5E" w14:textId="77777777" w:rsidR="001A34EE" w:rsidRDefault="00000000">
      <w:pPr>
        <w:widowControl/>
        <w:shd w:val="clear" w:color="auto" w:fill="FFFFFF"/>
        <w:spacing w:line="360" w:lineRule="atLeast"/>
        <w:ind w:firstLine="482"/>
        <w:jc w:val="left"/>
        <w:rPr>
          <w:rFonts w:ascii="宋体" w:hAnsi="宋体" w:cs="Arial" w:hint="eastAsia"/>
          <w:color w:val="333333"/>
          <w:kern w:val="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弹珠消除游戏是...</w:t>
      </w:r>
    </w:p>
    <w:p w14:paraId="7B16B8CD" w14:textId="77777777" w:rsidR="001A34EE" w:rsidRDefault="001A34EE">
      <w:pPr>
        <w:widowControl/>
        <w:shd w:val="clear" w:color="auto" w:fill="FFFFFF"/>
        <w:spacing w:line="360" w:lineRule="atLeast"/>
        <w:jc w:val="left"/>
        <w:rPr>
          <w:rFonts w:ascii="宋体" w:hAnsi="宋体" w:cs="Arial" w:hint="eastAsia"/>
          <w:color w:val="333333"/>
          <w:kern w:val="0"/>
          <w:sz w:val="24"/>
          <w:szCs w:val="24"/>
        </w:rPr>
      </w:pPr>
    </w:p>
    <w:p w14:paraId="31BC9CD1" w14:textId="6A8D42DD" w:rsidR="001A34EE" w:rsidRDefault="00000000">
      <w:pPr>
        <w:pStyle w:val="2-2"/>
        <w:spacing w:before="0" w:after="0"/>
      </w:pPr>
      <w:bookmarkStart w:id="28" w:name="_Toc186836279"/>
      <w:r>
        <w:rPr>
          <w:rFonts w:hint="eastAsia"/>
        </w:rPr>
        <w:t>1</w:t>
      </w:r>
      <w:r>
        <w:t>.</w:t>
      </w:r>
      <w:del w:id="29" w:author="Hua Yan" w:date="2025-01-03T22:34:00Z" w16du:dateUtc="2025-01-03T14:34:00Z">
        <w:r w:rsidDel="00991E3C">
          <w:rPr>
            <w:rFonts w:hint="eastAsia"/>
          </w:rPr>
          <w:delText>1</w:delText>
        </w:r>
      </w:del>
      <w:ins w:id="30" w:author="Hua Yan" w:date="2025-01-03T22:34:00Z" w16du:dateUtc="2025-01-03T14:34:00Z">
        <w:r w:rsidR="00991E3C">
          <w:rPr>
            <w:rFonts w:hint="eastAsia"/>
          </w:rPr>
          <w:t>2</w:t>
        </w:r>
      </w:ins>
      <w:r>
        <w:rPr>
          <w:rFonts w:hint="eastAsia"/>
        </w:rPr>
        <w:t>.2</w:t>
      </w:r>
      <w:r>
        <w:rPr>
          <w:b/>
        </w:rPr>
        <w:t xml:space="preserve"> </w:t>
      </w:r>
      <w:r>
        <w:rPr>
          <w:rFonts w:hint="eastAsia"/>
        </w:rPr>
        <w:t>操作方式</w:t>
      </w:r>
      <w:bookmarkEnd w:id="28"/>
    </w:p>
    <w:p w14:paraId="2BD8B9A5" w14:textId="77777777" w:rsidR="001A34EE" w:rsidRDefault="00000000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在小球发射前，通过键盘左右键可调整平板的位置，小球也会相应移动但只能左右平移，通过空格键进行小球的发射，小球发射默认只会沿右上45度角进行出射。...</w:t>
      </w:r>
    </w:p>
    <w:p w14:paraId="3456BFDD" w14:textId="77777777" w:rsidR="001A34EE" w:rsidRDefault="001A34EE">
      <w:pPr>
        <w:spacing w:line="400" w:lineRule="exact"/>
        <w:rPr>
          <w:rFonts w:ascii="宋体" w:hAnsi="宋体" w:hint="eastAsia"/>
          <w:sz w:val="24"/>
        </w:rPr>
      </w:pPr>
    </w:p>
    <w:p w14:paraId="7F0B61B7" w14:textId="32121446" w:rsidR="001A34EE" w:rsidRDefault="00000000">
      <w:pPr>
        <w:pStyle w:val="2-2"/>
        <w:spacing w:before="0" w:after="0"/>
      </w:pPr>
      <w:bookmarkStart w:id="31" w:name="_Toc303864108"/>
      <w:bookmarkStart w:id="32" w:name="_Toc466640321"/>
      <w:bookmarkStart w:id="33" w:name="_Toc466640589"/>
      <w:bookmarkStart w:id="34" w:name="_Toc466640253"/>
      <w:bookmarkStart w:id="35" w:name="_Toc186836280"/>
      <w:r>
        <w:t>1.</w:t>
      </w:r>
      <w:del w:id="36" w:author="Hua Yan" w:date="2025-01-03T22:34:00Z" w16du:dateUtc="2025-01-03T14:34:00Z">
        <w:r w:rsidDel="00991E3C">
          <w:rPr>
            <w:rFonts w:hint="eastAsia"/>
          </w:rPr>
          <w:delText>2</w:delText>
        </w:r>
      </w:del>
      <w:bookmarkEnd w:id="31"/>
      <w:ins w:id="37" w:author="Hua Yan" w:date="2025-01-03T22:34:00Z" w16du:dateUtc="2025-01-03T14:34:00Z">
        <w:r w:rsidR="00991E3C">
          <w:rPr>
            <w:rFonts w:hint="eastAsia"/>
          </w:rPr>
          <w:t>3</w:t>
        </w:r>
      </w:ins>
      <w:r>
        <w:t xml:space="preserve"> </w:t>
      </w:r>
      <w:bookmarkEnd w:id="32"/>
      <w:bookmarkEnd w:id="33"/>
      <w:bookmarkEnd w:id="34"/>
      <w:r>
        <w:rPr>
          <w:rFonts w:hint="eastAsia"/>
        </w:rPr>
        <w:t>Qt</w:t>
      </w:r>
      <w:r>
        <w:rPr>
          <w:rFonts w:hint="eastAsia"/>
        </w:rPr>
        <w:t>开发框架介绍</w:t>
      </w:r>
      <w:bookmarkEnd w:id="35"/>
    </w:p>
    <w:p w14:paraId="72B0A0EA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cs="Arial"/>
          <w:sz w:val="24"/>
          <w:szCs w:val="24"/>
          <w:shd w:val="clear" w:color="auto" w:fill="FFFFFF"/>
        </w:rPr>
        <w:t>Q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t</w:t>
      </w:r>
      <w:r>
        <w:rPr>
          <w:rFonts w:ascii="宋体" w:hAnsi="宋体" w:cs="Arial"/>
          <w:sz w:val="24"/>
          <w:szCs w:val="24"/>
          <w:shd w:val="clear" w:color="auto" w:fill="FFFFFF"/>
        </w:rPr>
        <w:t>是一个1991年由Qt Company开发的跨平台</w:t>
      </w:r>
      <w:r>
        <w:fldChar w:fldCharType="begin"/>
      </w:r>
      <w:r>
        <w:instrText xml:space="preserve"> HYPERLINK "https://baike.baidu.com/item/C%2B%2B" \t "_blank" </w:instrText>
      </w:r>
      <w:r>
        <w:fldChar w:fldCharType="separate"/>
      </w:r>
      <w:r>
        <w:rPr>
          <w:rStyle w:val="af0"/>
          <w:rFonts w:ascii="宋体" w:hAnsi="宋体" w:cs="Arial"/>
          <w:color w:val="auto"/>
          <w:sz w:val="24"/>
          <w:szCs w:val="24"/>
          <w:u w:val="none"/>
          <w:shd w:val="clear" w:color="auto" w:fill="FFFFFF"/>
        </w:rPr>
        <w:t>C++</w:t>
      </w:r>
      <w:r>
        <w:rPr>
          <w:rStyle w:val="af0"/>
          <w:rFonts w:ascii="宋体" w:hAnsi="宋体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hyperlink r:id="rId17" w:tgtFrame="_blank" w:history="1">
        <w:r w:rsidR="001A34EE">
          <w:rPr>
            <w:rStyle w:val="af0"/>
            <w:rFonts w:ascii="宋体" w:hAnsi="宋体" w:cs="Arial"/>
            <w:color w:val="auto"/>
            <w:sz w:val="24"/>
            <w:szCs w:val="24"/>
            <w:u w:val="none"/>
            <w:shd w:val="clear" w:color="auto" w:fill="FFFFFF"/>
          </w:rPr>
          <w:t>图形用户界面</w:t>
        </w:r>
      </w:hyperlink>
      <w:r>
        <w:rPr>
          <w:rFonts w:ascii="宋体" w:hAnsi="宋体" w:cs="Arial"/>
          <w:sz w:val="24"/>
          <w:szCs w:val="24"/>
          <w:shd w:val="clear" w:color="auto" w:fill="FFFFFF"/>
        </w:rPr>
        <w:t>应用程序开发框架。它既可以开发</w:t>
      </w:r>
      <w:hyperlink r:id="rId18" w:tgtFrame="_blank" w:history="1">
        <w:r w:rsidR="001A34EE">
          <w:rPr>
            <w:rStyle w:val="af0"/>
            <w:rFonts w:ascii="宋体" w:hAnsi="宋体" w:cs="Arial"/>
            <w:color w:val="auto"/>
            <w:sz w:val="24"/>
            <w:szCs w:val="24"/>
            <w:u w:val="none"/>
            <w:shd w:val="clear" w:color="auto" w:fill="FFFFFF"/>
          </w:rPr>
          <w:t>GUI</w:t>
        </w:r>
      </w:hyperlink>
      <w:r>
        <w:rPr>
          <w:rFonts w:ascii="宋体" w:hAnsi="宋体" w:cs="Arial"/>
          <w:sz w:val="24"/>
          <w:szCs w:val="24"/>
          <w:shd w:val="clear" w:color="auto" w:fill="FFFFFF"/>
        </w:rPr>
        <w:t>程序，也可用于开发非GUI程序，比如控制台工具和服务器。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....</w:t>
      </w:r>
    </w:p>
    <w:p w14:paraId="7D1A1F86" w14:textId="77777777" w:rsidR="001A34EE" w:rsidRDefault="001A34EE">
      <w:pPr>
        <w:spacing w:before="120" w:after="120" w:line="400" w:lineRule="atLeast"/>
        <w:rPr>
          <w:rFonts w:ascii="Times New Roman" w:hAnsi="Times New Roman"/>
          <w:b/>
          <w:sz w:val="24"/>
        </w:rPr>
        <w:sectPr w:rsidR="001A34EE">
          <w:headerReference w:type="even" r:id="rId19"/>
          <w:headerReference w:type="default" r:id="rId20"/>
          <w:footerReference w:type="even" r:id="rId21"/>
          <w:footerReference w:type="first" r:id="rId22"/>
          <w:footnotePr>
            <w:numFmt w:val="decimalEnclosedCircleChinese"/>
            <w:numRestart w:val="eachPage"/>
          </w:footnotePr>
          <w:pgSz w:w="11906" w:h="16838"/>
          <w:pgMar w:top="1701" w:right="1701" w:bottom="1701" w:left="1701" w:header="1134" w:footer="1134" w:gutter="0"/>
          <w:pgNumType w:start="1"/>
          <w:cols w:space="425"/>
          <w:titlePg/>
          <w:docGrid w:linePitch="312"/>
        </w:sectPr>
      </w:pPr>
    </w:p>
    <w:p w14:paraId="6E3854E2" w14:textId="77777777" w:rsidR="001A34EE" w:rsidRDefault="00000000">
      <w:pPr>
        <w:pStyle w:val="1-1"/>
      </w:pPr>
      <w:bookmarkStart w:id="38" w:name="_Toc466640265"/>
      <w:bookmarkStart w:id="39" w:name="_Toc466640333"/>
      <w:bookmarkStart w:id="40" w:name="_Toc466640599"/>
      <w:bookmarkStart w:id="41" w:name="_Toc186836281"/>
      <w:bookmarkStart w:id="42" w:name="_Toc303864131"/>
      <w:r>
        <w:rPr>
          <w:rFonts w:hint="eastAsia"/>
        </w:rPr>
        <w:lastRenderedPageBreak/>
        <w:t xml:space="preserve">第二章 </w:t>
      </w:r>
      <w:bookmarkEnd w:id="38"/>
      <w:bookmarkEnd w:id="39"/>
      <w:bookmarkEnd w:id="40"/>
      <w:r>
        <w:rPr>
          <w:rFonts w:hint="eastAsia"/>
        </w:rPr>
        <w:t>系统分析</w:t>
      </w:r>
      <w:bookmarkEnd w:id="41"/>
    </w:p>
    <w:p w14:paraId="021D5007" w14:textId="77777777" w:rsidR="001A34EE" w:rsidRDefault="00000000">
      <w:pPr>
        <w:pStyle w:val="2-2"/>
        <w:spacing w:before="0" w:after="0"/>
      </w:pPr>
      <w:bookmarkStart w:id="43" w:name="_Toc466640266"/>
      <w:bookmarkStart w:id="44" w:name="_Toc466640334"/>
      <w:bookmarkStart w:id="45" w:name="_Toc466640600"/>
      <w:bookmarkStart w:id="46" w:name="_Toc303864132"/>
      <w:bookmarkStart w:id="47" w:name="_Toc186836282"/>
      <w:bookmarkEnd w:id="42"/>
      <w:r>
        <w:rPr>
          <w:rFonts w:hint="eastAsia"/>
        </w:rPr>
        <w:t>2</w:t>
      </w:r>
      <w:r>
        <w:t xml:space="preserve">.1 </w:t>
      </w:r>
      <w:bookmarkEnd w:id="43"/>
      <w:bookmarkEnd w:id="44"/>
      <w:bookmarkEnd w:id="45"/>
      <w:bookmarkEnd w:id="46"/>
      <w:r>
        <w:rPr>
          <w:rFonts w:hint="eastAsia"/>
        </w:rPr>
        <w:t>功能分析</w:t>
      </w:r>
      <w:bookmarkEnd w:id="47"/>
    </w:p>
    <w:p w14:paraId="3993BBA4" w14:textId="77777777" w:rsidR="001A34EE" w:rsidRDefault="00000000">
      <w:pPr>
        <w:pStyle w:val="2-2"/>
        <w:spacing w:before="0" w:after="0"/>
      </w:pPr>
      <w:bookmarkStart w:id="48" w:name="_Toc186836283"/>
      <w:r>
        <w:rPr>
          <w:rFonts w:hint="eastAsia"/>
        </w:rPr>
        <w:t>2</w:t>
      </w:r>
      <w:r>
        <w:t>.</w:t>
      </w:r>
      <w:r>
        <w:rPr>
          <w:rFonts w:hint="eastAsia"/>
        </w:rPr>
        <w:t>1.1</w:t>
      </w:r>
      <w:r>
        <w:rPr>
          <w:b/>
        </w:rPr>
        <w:t xml:space="preserve"> </w:t>
      </w:r>
      <w:r>
        <w:rPr>
          <w:rFonts w:hint="eastAsia"/>
        </w:rPr>
        <w:t>基本功能</w:t>
      </w:r>
      <w:bookmarkStart w:id="49" w:name="_Toc164246283"/>
      <w:bookmarkStart w:id="50" w:name="_Toc303864135"/>
      <w:bookmarkEnd w:id="48"/>
    </w:p>
    <w:p w14:paraId="739244AA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bookmarkStart w:id="51" w:name="_Hlk8154739"/>
      <w:r>
        <w:rPr>
          <w:rFonts w:ascii="宋体" w:hAnsi="宋体" w:hint="eastAsia"/>
          <w:sz w:val="24"/>
        </w:rPr>
        <w:t>1.小球与平板，弹珠，墙壁的碰撞检测及正确反弹</w:t>
      </w:r>
    </w:p>
    <w:p w14:paraId="4D61268B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2....</w:t>
      </w:r>
    </w:p>
    <w:p w14:paraId="231074D8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3....</w:t>
      </w:r>
    </w:p>
    <w:bookmarkEnd w:id="51"/>
    <w:p w14:paraId="495F4DD9" w14:textId="77777777" w:rsidR="001A34EE" w:rsidRDefault="001A34EE">
      <w:pPr>
        <w:spacing w:line="400" w:lineRule="exact"/>
        <w:rPr>
          <w:rFonts w:ascii="宋体" w:hAnsi="宋体" w:hint="eastAsia"/>
          <w:sz w:val="24"/>
        </w:rPr>
      </w:pPr>
    </w:p>
    <w:p w14:paraId="683A4D54" w14:textId="77777777" w:rsidR="001A34EE" w:rsidRDefault="00000000">
      <w:pPr>
        <w:pStyle w:val="2-2"/>
        <w:spacing w:before="0" w:after="0"/>
      </w:pPr>
      <w:bookmarkStart w:id="52" w:name="_Toc186836284"/>
      <w:r>
        <w:rPr>
          <w:rFonts w:hint="eastAsia"/>
        </w:rPr>
        <w:t>2</w:t>
      </w:r>
      <w:r>
        <w:t>.</w:t>
      </w:r>
      <w:r>
        <w:rPr>
          <w:rFonts w:hint="eastAsia"/>
        </w:rPr>
        <w:t>1.2</w:t>
      </w:r>
      <w:r>
        <w:rPr>
          <w:b/>
        </w:rPr>
        <w:t xml:space="preserve"> </w:t>
      </w:r>
      <w:r>
        <w:rPr>
          <w:rFonts w:hint="eastAsia"/>
        </w:rPr>
        <w:t>拓展功能</w:t>
      </w:r>
      <w:bookmarkEnd w:id="52"/>
    </w:p>
    <w:p w14:paraId="1FB58501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bookmarkStart w:id="53" w:name="_Hlk8154783"/>
      <w:r>
        <w:rPr>
          <w:rFonts w:ascii="宋体" w:hAnsi="宋体" w:hint="eastAsia"/>
          <w:sz w:val="24"/>
        </w:rPr>
        <w:t>1.弹珠质感的优化，额外的渲染</w:t>
      </w:r>
    </w:p>
    <w:p w14:paraId="11BC4A03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2....</w:t>
      </w:r>
    </w:p>
    <w:p w14:paraId="7F7015F9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3....</w:t>
      </w:r>
    </w:p>
    <w:p w14:paraId="0A07FD34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4....</w:t>
      </w:r>
    </w:p>
    <w:bookmarkEnd w:id="53"/>
    <w:p w14:paraId="6F895E39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5.体验优化：....</w:t>
      </w:r>
    </w:p>
    <w:p w14:paraId="03F0A29A" w14:textId="77777777" w:rsidR="001A34EE" w:rsidRDefault="001A34EE">
      <w:pPr>
        <w:spacing w:line="400" w:lineRule="exact"/>
        <w:rPr>
          <w:rFonts w:ascii="宋体" w:hAnsi="宋体" w:hint="eastAsia"/>
          <w:sz w:val="24"/>
        </w:rPr>
      </w:pPr>
    </w:p>
    <w:p w14:paraId="419AA505" w14:textId="77777777" w:rsidR="001A34EE" w:rsidRDefault="00000000">
      <w:pPr>
        <w:pStyle w:val="2-2"/>
        <w:spacing w:before="0" w:after="0"/>
      </w:pPr>
      <w:bookmarkStart w:id="54" w:name="_Toc466640267"/>
      <w:bookmarkStart w:id="55" w:name="_Toc466640601"/>
      <w:bookmarkStart w:id="56" w:name="_Toc466640335"/>
      <w:bookmarkStart w:id="57" w:name="_Toc186836285"/>
      <w:bookmarkEnd w:id="49"/>
      <w:bookmarkEnd w:id="50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bookmarkEnd w:id="54"/>
      <w:bookmarkEnd w:id="55"/>
      <w:bookmarkEnd w:id="56"/>
      <w:r>
        <w:rPr>
          <w:rFonts w:hint="eastAsia"/>
        </w:rPr>
        <w:t>类关系分析</w:t>
      </w:r>
      <w:bookmarkEnd w:id="57"/>
    </w:p>
    <w:p w14:paraId="64B977B2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bookmarkStart w:id="58" w:name="_Toc303864136"/>
      <w:bookmarkStart w:id="59" w:name="_Toc164246284"/>
      <w:r>
        <w:rPr>
          <w:rFonts w:ascii="宋体" w:hAnsi="宋体" w:hint="eastAsia"/>
          <w:sz w:val="24"/>
        </w:rPr>
        <w:t>整个游戏大致分为main函数，</w:t>
      </w:r>
      <w:proofErr w:type="spellStart"/>
      <w:r>
        <w:rPr>
          <w:rFonts w:ascii="宋体" w:hAnsi="宋体" w:hint="eastAsia"/>
          <w:sz w:val="24"/>
        </w:rPr>
        <w:t>Main</w:t>
      </w:r>
      <w:r>
        <w:rPr>
          <w:rFonts w:ascii="宋体" w:hAnsi="宋体"/>
          <w:sz w:val="24"/>
        </w:rPr>
        <w:t>W</w:t>
      </w:r>
      <w:r>
        <w:rPr>
          <w:rFonts w:ascii="宋体" w:hAnsi="宋体" w:hint="eastAsia"/>
          <w:sz w:val="24"/>
        </w:rPr>
        <w:t>indow</w:t>
      </w:r>
      <w:proofErr w:type="spellEnd"/>
      <w:r>
        <w:rPr>
          <w:rFonts w:ascii="宋体" w:hAnsi="宋体" w:hint="eastAsia"/>
          <w:sz w:val="24"/>
        </w:rPr>
        <w:t>类，</w:t>
      </w:r>
      <w:proofErr w:type="spellStart"/>
      <w:r>
        <w:rPr>
          <w:rFonts w:ascii="宋体" w:hAnsi="宋体" w:hint="eastAsia"/>
          <w:sz w:val="24"/>
        </w:rPr>
        <w:t>gamecontroller</w:t>
      </w:r>
      <w:proofErr w:type="spellEnd"/>
      <w:r>
        <w:rPr>
          <w:rFonts w:ascii="宋体" w:hAnsi="宋体" w:hint="eastAsia"/>
          <w:sz w:val="24"/>
        </w:rPr>
        <w:t>类，以及多个部件Item类。</w:t>
      </w:r>
    </w:p>
    <w:p w14:paraId="3A31E16C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...</w:t>
      </w:r>
    </w:p>
    <w:p w14:paraId="26A1CC72" w14:textId="77777777" w:rsidR="001A34EE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系统结构如下图（图2-2）所示</w:t>
      </w:r>
    </w:p>
    <w:p w14:paraId="282CED95" w14:textId="77777777" w:rsidR="001A34EE" w:rsidRDefault="00000000">
      <w:pPr>
        <w:spacing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601C79D" wp14:editId="1970851D">
            <wp:extent cx="2921137" cy="366823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58" cy="38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417F" w14:textId="77777777" w:rsidR="001A34EE" w:rsidRDefault="00000000">
      <w:pPr>
        <w:spacing w:before="120" w:line="400" w:lineRule="exact"/>
        <w:ind w:left="630" w:hangingChars="300" w:hanging="63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 xml:space="preserve">2-2 </w:t>
      </w:r>
      <w:r>
        <w:rPr>
          <w:rFonts w:ascii="Times New Roman" w:hAnsi="Times New Roman" w:hint="eastAsia"/>
          <w:szCs w:val="21"/>
        </w:rPr>
        <w:t>系统结构</w:t>
      </w:r>
    </w:p>
    <w:bookmarkEnd w:id="58"/>
    <w:bookmarkEnd w:id="59"/>
    <w:p w14:paraId="38149335" w14:textId="77777777" w:rsidR="001A34EE" w:rsidRDefault="001A34EE">
      <w:pPr>
        <w:spacing w:line="400" w:lineRule="exact"/>
        <w:ind w:firstLineChars="200" w:firstLine="480"/>
        <w:rPr>
          <w:rFonts w:ascii="Times New Roman" w:hAnsi="Times New Roman"/>
          <w:sz w:val="24"/>
        </w:rPr>
        <w:sectPr w:rsidR="001A34EE">
          <w:headerReference w:type="even" r:id="rId24"/>
          <w:headerReference w:type="default" r:id="rId25"/>
          <w:headerReference w:type="first" r:id="rId26"/>
          <w:footerReference w:type="first" r:id="rId27"/>
          <w:pgSz w:w="11906" w:h="16838"/>
          <w:pgMar w:top="1701" w:right="1701" w:bottom="1701" w:left="1701" w:header="1134" w:footer="1134" w:gutter="0"/>
          <w:cols w:space="425"/>
          <w:titlePg/>
          <w:docGrid w:linePitch="312"/>
        </w:sectPr>
      </w:pPr>
    </w:p>
    <w:p w14:paraId="08602B94" w14:textId="77777777" w:rsidR="001A34EE" w:rsidRDefault="00000000">
      <w:pPr>
        <w:pStyle w:val="1-1"/>
      </w:pPr>
      <w:bookmarkStart w:id="60" w:name="_Toc466640272"/>
      <w:bookmarkStart w:id="61" w:name="_Toc466640340"/>
      <w:bookmarkStart w:id="62" w:name="_Toc466640606"/>
      <w:bookmarkStart w:id="63" w:name="_Toc186836286"/>
      <w:r>
        <w:rPr>
          <w:rFonts w:hint="eastAsia"/>
        </w:rPr>
        <w:lastRenderedPageBreak/>
        <w:t xml:space="preserve">第三章 </w:t>
      </w:r>
      <w:bookmarkEnd w:id="60"/>
      <w:bookmarkEnd w:id="61"/>
      <w:bookmarkEnd w:id="62"/>
      <w:r>
        <w:rPr>
          <w:rFonts w:hint="eastAsia"/>
        </w:rPr>
        <w:t>详细设计及实现</w:t>
      </w:r>
      <w:bookmarkEnd w:id="63"/>
    </w:p>
    <w:p w14:paraId="6C747FA4" w14:textId="77777777" w:rsidR="001A34EE" w:rsidRDefault="00000000">
      <w:pPr>
        <w:pStyle w:val="2-2"/>
        <w:spacing w:before="0" w:after="0"/>
      </w:pPr>
      <w:bookmarkStart w:id="64" w:name="_Toc466640341"/>
      <w:bookmarkStart w:id="65" w:name="_Toc466640273"/>
      <w:bookmarkStart w:id="66" w:name="_Toc350262106"/>
      <w:bookmarkStart w:id="67" w:name="_Toc466640607"/>
      <w:bookmarkStart w:id="68" w:name="_Toc186836287"/>
      <w:r>
        <w:rPr>
          <w:rFonts w:hint="eastAsia"/>
        </w:rPr>
        <w:t>3</w:t>
      </w:r>
      <w:r>
        <w:t>.1</w:t>
      </w:r>
      <w:bookmarkEnd w:id="64"/>
      <w:bookmarkEnd w:id="65"/>
      <w:bookmarkEnd w:id="66"/>
      <w:bookmarkEnd w:id="67"/>
      <w:r>
        <w:rPr>
          <w:rFonts w:hint="eastAsia"/>
        </w:rPr>
        <w:t>场景与视窗</w:t>
      </w:r>
      <w:bookmarkEnd w:id="68"/>
    </w:p>
    <w:p w14:paraId="4C519D3B" w14:textId="77777777" w:rsidR="001A34EE" w:rsidRPr="00991E3C" w:rsidRDefault="00000000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  <w:lang w:val="zh-CN"/>
        </w:rPr>
        <w:t>在</w:t>
      </w:r>
      <w:proofErr w:type="spellStart"/>
      <w:r w:rsidRPr="00991E3C">
        <w:rPr>
          <w:rFonts w:ascii="宋体" w:hAnsi="宋体" w:hint="eastAsia"/>
          <w:sz w:val="24"/>
          <w:szCs w:val="24"/>
        </w:rPr>
        <w:t>Main</w:t>
      </w:r>
      <w:r w:rsidRPr="00991E3C">
        <w:rPr>
          <w:rFonts w:ascii="宋体" w:hAnsi="宋体"/>
          <w:sz w:val="24"/>
          <w:szCs w:val="24"/>
        </w:rPr>
        <w:t>W</w:t>
      </w:r>
      <w:r w:rsidRPr="00991E3C">
        <w:rPr>
          <w:rFonts w:ascii="宋体" w:hAnsi="宋体" w:hint="eastAsia"/>
          <w:sz w:val="24"/>
          <w:szCs w:val="24"/>
        </w:rPr>
        <w:t>indow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类里</w:t>
      </w:r>
      <w:r w:rsidRPr="00991E3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创建场景</w:t>
      </w:r>
      <w:proofErr w:type="spellStart"/>
      <w:r>
        <w:rPr>
          <w:rFonts w:ascii="宋体" w:hAnsi="宋体"/>
          <w:bCs/>
          <w:sz w:val="24"/>
          <w:szCs w:val="24"/>
        </w:rPr>
        <w:t>QGraphicsScene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</w:t>
      </w:r>
      <w:r w:rsidRPr="00991E3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视窗</w:t>
      </w:r>
      <w:proofErr w:type="spellStart"/>
      <w:r>
        <w:rPr>
          <w:rFonts w:ascii="宋体" w:hAnsi="宋体"/>
          <w:sz w:val="24"/>
          <w:szCs w:val="24"/>
        </w:rPr>
        <w:t>QGraphicsView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</w:t>
      </w:r>
      <w:r w:rsidRPr="00991E3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游戏控制</w:t>
      </w:r>
      <w:proofErr w:type="spellStart"/>
      <w:r w:rsidRPr="00991E3C">
        <w:rPr>
          <w:rFonts w:ascii="宋体" w:hAnsi="宋体" w:hint="eastAsia"/>
          <w:sz w:val="24"/>
          <w:szCs w:val="24"/>
        </w:rPr>
        <w:t>gamecontroller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类的实例。</w:t>
      </w:r>
    </w:p>
    <w:p w14:paraId="7209B493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14:paraId="79616AED" w14:textId="77777777" w:rsidR="001A34EE" w:rsidRDefault="00000000">
      <w:pPr>
        <w:pStyle w:val="2-2"/>
        <w:spacing w:before="0" w:after="0"/>
      </w:pPr>
      <w:bookmarkStart w:id="69" w:name="_Toc466640274"/>
      <w:bookmarkStart w:id="70" w:name="_Toc466640342"/>
      <w:bookmarkStart w:id="71" w:name="_Toc350262107"/>
      <w:bookmarkStart w:id="72" w:name="_Toc466640608"/>
      <w:bookmarkStart w:id="73" w:name="_Toc186836288"/>
      <w:r>
        <w:rPr>
          <w:rFonts w:hint="eastAsia"/>
        </w:rPr>
        <w:t>3</w:t>
      </w:r>
      <w:r>
        <w:t xml:space="preserve">.2 </w:t>
      </w:r>
      <w:bookmarkEnd w:id="69"/>
      <w:bookmarkEnd w:id="70"/>
      <w:bookmarkEnd w:id="71"/>
      <w:bookmarkEnd w:id="72"/>
      <w:r>
        <w:rPr>
          <w:rFonts w:hint="eastAsia"/>
        </w:rPr>
        <w:t>背景类</w:t>
      </w:r>
      <w:bookmarkEnd w:id="73"/>
    </w:p>
    <w:p w14:paraId="29500C4C" w14:textId="77777777" w:rsidR="001A34EE" w:rsidRDefault="00000000">
      <w:pPr>
        <w:spacing w:before="120" w:line="400" w:lineRule="exact"/>
        <w:ind w:left="720" w:hangingChars="300" w:hanging="720"/>
        <w:jc w:val="center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本程序的背景是一个图片插入进去的。因为视窗坐标的局限性，背景作为画刷覆盖scene场景相对更困难，需要重写类中的函数，所以直接使用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proofErr w:type="gramStart"/>
      <w:r>
        <w:rPr>
          <w:rFonts w:ascii="宋体" w:hAnsi="宋体" w:hint="eastAsia"/>
          <w:sz w:val="24"/>
          <w:lang w:val="zh-CN"/>
        </w:rPr>
        <w:t>来作</w:t>
      </w:r>
      <w:proofErr w:type="gramEnd"/>
      <w:r>
        <w:rPr>
          <w:rFonts w:ascii="宋体" w:hAnsi="宋体" w:hint="eastAsia"/>
          <w:sz w:val="24"/>
          <w:lang w:val="zh-CN"/>
        </w:rPr>
        <w:t>为背景图片的载体，</w:t>
      </w:r>
    </w:p>
    <w:p w14:paraId="7EF47F5F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</w:t>
      </w:r>
    </w:p>
    <w:p w14:paraId="04C74F75" w14:textId="77777777" w:rsidR="001A34EE" w:rsidRDefault="00000000">
      <w:pPr>
        <w:pStyle w:val="2-2"/>
      </w:pPr>
      <w:bookmarkStart w:id="74" w:name="_Toc186836289"/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小球类</w:t>
      </w:r>
      <w:bookmarkEnd w:id="74"/>
    </w:p>
    <w:p w14:paraId="6D3FFD5D" w14:textId="77777777" w:rsidR="001A34EE" w:rsidRDefault="00000000">
      <w:pPr>
        <w:spacing w:line="400" w:lineRule="exact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小球类继承于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，由于功能需要，需要传入当前的游戏控制类实例作为参数。</w:t>
      </w:r>
    </w:p>
    <w:p w14:paraId="4AE7CC06" w14:textId="77777777" w:rsidR="001A34EE" w:rsidRDefault="00000000">
      <w:pPr>
        <w:spacing w:line="400" w:lineRule="exact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........</w:t>
      </w:r>
    </w:p>
    <w:p w14:paraId="398AEA1B" w14:textId="77777777" w:rsidR="001A34EE" w:rsidRDefault="001A34EE">
      <w:pPr>
        <w:spacing w:before="120" w:line="400" w:lineRule="exact"/>
        <w:ind w:left="630" w:hangingChars="300" w:hanging="630"/>
        <w:rPr>
          <w:rFonts w:ascii="Times New Roman" w:hAnsi="Times New Roman"/>
          <w:szCs w:val="21"/>
        </w:rPr>
      </w:pPr>
    </w:p>
    <w:p w14:paraId="2143E52D" w14:textId="77777777" w:rsidR="001A34EE" w:rsidRDefault="00000000">
      <w:pPr>
        <w:pStyle w:val="2-2"/>
      </w:pPr>
      <w:bookmarkStart w:id="75" w:name="_Toc186836290"/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弹珠类</w:t>
      </w:r>
      <w:bookmarkEnd w:id="75"/>
    </w:p>
    <w:p w14:paraId="44BBC13F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弹珠类是继承于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，由于弹珠是静止不动的，所以只需要重写三个虚函数。</w:t>
      </w:r>
    </w:p>
    <w:p w14:paraId="71F155D1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14:paraId="52761B26" w14:textId="77777777" w:rsidR="001A34EE" w:rsidRDefault="001A34EE">
      <w:pPr>
        <w:spacing w:line="400" w:lineRule="exact"/>
        <w:jc w:val="center"/>
        <w:rPr>
          <w:rFonts w:ascii="宋体" w:hAnsi="宋体" w:hint="eastAsia"/>
          <w:sz w:val="24"/>
          <w:szCs w:val="24"/>
        </w:rPr>
      </w:pPr>
    </w:p>
    <w:p w14:paraId="17FC741F" w14:textId="77777777" w:rsidR="001A34EE" w:rsidRDefault="00000000">
      <w:pPr>
        <w:pStyle w:val="2-2"/>
      </w:pPr>
      <w:bookmarkStart w:id="76" w:name="_Toc186836291"/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平板类</w:t>
      </w:r>
      <w:bookmarkEnd w:id="76"/>
    </w:p>
    <w:p w14:paraId="4AFF91A4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平板类继承于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，需要重写三个虚函数。平板的绘制类似于小球，直接插入图片到画刷画出图形。因为要进行与小球的碰撞检测，所以shape函数要返回精确轮廓。</w:t>
      </w:r>
    </w:p>
    <w:p w14:paraId="49832C40" w14:textId="77777777" w:rsidR="001A34EE" w:rsidRDefault="00000000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14:paraId="48456DC3" w14:textId="77777777" w:rsidR="001A34EE" w:rsidRDefault="00000000">
      <w:pPr>
        <w:pStyle w:val="2-2"/>
      </w:pPr>
      <w:bookmarkStart w:id="77" w:name="_Toc186836292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生命值及关卡数显示</w:t>
      </w:r>
      <w:bookmarkEnd w:id="77"/>
    </w:p>
    <w:p w14:paraId="2A90BBDD" w14:textId="77777777" w:rsidR="001A34EE" w:rsidRDefault="00000000">
      <w:pPr>
        <w:spacing w:line="400" w:lineRule="exact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14:paraId="0D83E7F4" w14:textId="77777777" w:rsidR="001A34EE" w:rsidRDefault="00000000">
      <w:pPr>
        <w:pStyle w:val="2-2"/>
        <w:spacing w:before="0" w:after="0"/>
      </w:pPr>
      <w:bookmarkStart w:id="78" w:name="_Toc186836293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游戏控制类</w:t>
      </w:r>
      <w:bookmarkEnd w:id="78"/>
    </w:p>
    <w:p w14:paraId="186626E1" w14:textId="77777777" w:rsidR="001A34EE" w:rsidRDefault="00000000">
      <w:pPr>
        <w:spacing w:line="400" w:lineRule="exac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.......</w:t>
      </w:r>
    </w:p>
    <w:p w14:paraId="21EE31CC" w14:textId="77777777" w:rsidR="001A34EE" w:rsidRDefault="00000000">
      <w:pPr>
        <w:pStyle w:val="2-2"/>
        <w:spacing w:before="0" w:after="0"/>
      </w:pPr>
      <w:bookmarkStart w:id="79" w:name="_Toc186836294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.1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元素的协调</w:t>
      </w:r>
      <w:bookmarkEnd w:id="79"/>
    </w:p>
    <w:p w14:paraId="49F93175" w14:textId="77777777" w:rsidR="001A34EE" w:rsidRDefault="00000000">
      <w:pPr>
        <w:spacing w:line="400" w:lineRule="exact"/>
        <w:ind w:firstLine="42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......</w:t>
      </w:r>
    </w:p>
    <w:p w14:paraId="77EB20E1" w14:textId="77777777" w:rsidR="001A34EE" w:rsidRDefault="001A34EE">
      <w:pPr>
        <w:spacing w:line="400" w:lineRule="exact"/>
        <w:rPr>
          <w:rFonts w:ascii="宋体" w:hAnsi="宋体" w:hint="eastAsia"/>
          <w:bCs/>
          <w:sz w:val="24"/>
          <w:szCs w:val="24"/>
        </w:rPr>
      </w:pPr>
    </w:p>
    <w:p w14:paraId="12594D9B" w14:textId="77777777" w:rsidR="001A34EE" w:rsidRDefault="00000000">
      <w:pPr>
        <w:pStyle w:val="2-2"/>
        <w:spacing w:before="0" w:after="0"/>
      </w:pPr>
      <w:bookmarkStart w:id="80" w:name="_Toc186836295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键盘事件</w:t>
      </w:r>
      <w:bookmarkEnd w:id="80"/>
    </w:p>
    <w:p w14:paraId="0702DC26" w14:textId="77777777" w:rsidR="001A34EE" w:rsidRDefault="00000000">
      <w:pPr>
        <w:spacing w:line="400" w:lineRule="exac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......</w:t>
      </w:r>
    </w:p>
    <w:p w14:paraId="13C4510F" w14:textId="77777777" w:rsidR="001A34EE" w:rsidRDefault="00000000">
      <w:pPr>
        <w:pStyle w:val="2-2"/>
        <w:spacing w:before="0" w:after="0"/>
      </w:pPr>
      <w:bookmarkStart w:id="81" w:name="_Toc186836296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碰撞检测</w:t>
      </w:r>
      <w:bookmarkEnd w:id="81"/>
    </w:p>
    <w:p w14:paraId="6D666937" w14:textId="77777777" w:rsidR="001A34EE" w:rsidRDefault="001A34EE">
      <w:pPr>
        <w:pStyle w:val="2-2"/>
        <w:spacing w:before="0" w:after="0"/>
      </w:pPr>
    </w:p>
    <w:p w14:paraId="0CDF48BD" w14:textId="77777777" w:rsidR="001A34EE" w:rsidRDefault="00000000">
      <w:pPr>
        <w:pStyle w:val="2-2"/>
        <w:spacing w:before="0" w:after="0"/>
      </w:pPr>
      <w:bookmarkStart w:id="82" w:name="_Toc186836297"/>
      <w:r>
        <w:rPr>
          <w:rFonts w:hint="eastAsia"/>
        </w:rPr>
        <w:t>..........</w:t>
      </w:r>
      <w:bookmarkEnd w:id="82"/>
    </w:p>
    <w:p w14:paraId="6CF6218C" w14:textId="77777777" w:rsidR="001A34EE" w:rsidRDefault="001A34EE">
      <w:pPr>
        <w:pStyle w:val="2-2"/>
        <w:spacing w:before="0" w:after="0"/>
      </w:pPr>
    </w:p>
    <w:p w14:paraId="3971DC1D" w14:textId="77777777" w:rsidR="001A34EE" w:rsidRDefault="00000000">
      <w:pPr>
        <w:pStyle w:val="2-2"/>
      </w:pPr>
      <w:bookmarkStart w:id="83" w:name="_Toc186836298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游戏状态的切换</w:t>
      </w:r>
      <w:bookmarkEnd w:id="83"/>
    </w:p>
    <w:p w14:paraId="60161FDF" w14:textId="1B396576" w:rsidR="009F05F7" w:rsidRDefault="00000000">
      <w:pPr>
        <w:pStyle w:val="1-1"/>
        <w:jc w:val="both"/>
        <w:rPr>
          <w:ins w:id="84" w:author="Hua Yan" w:date="2025-01-13T11:08:00Z" w16du:dateUtc="2025-01-13T03:08:00Z"/>
        </w:rPr>
      </w:pPr>
      <w:bookmarkStart w:id="85" w:name="_Toc186836299"/>
      <w:r>
        <w:rPr>
          <w:rFonts w:hint="eastAsia"/>
        </w:rPr>
        <w:t>......</w:t>
      </w:r>
      <w:bookmarkEnd w:id="85"/>
    </w:p>
    <w:p w14:paraId="03F621F5" w14:textId="77777777" w:rsidR="009F05F7" w:rsidRDefault="009F05F7">
      <w:pPr>
        <w:widowControl/>
        <w:jc w:val="left"/>
        <w:rPr>
          <w:ins w:id="86" w:author="Hua Yan" w:date="2025-01-13T11:08:00Z" w16du:dateUtc="2025-01-13T03:08:00Z"/>
          <w:rFonts w:ascii="黑体" w:eastAsia="黑体" w:hAnsi="Times New Roman"/>
          <w:sz w:val="30"/>
          <w:szCs w:val="30"/>
        </w:rPr>
      </w:pPr>
      <w:ins w:id="87" w:author="Hua Yan" w:date="2025-01-13T11:08:00Z" w16du:dateUtc="2025-01-13T03:08:00Z">
        <w:r>
          <w:br w:type="page"/>
        </w:r>
      </w:ins>
    </w:p>
    <w:p w14:paraId="50D51FFF" w14:textId="77777777" w:rsidR="001A34EE" w:rsidRDefault="001A34EE">
      <w:pPr>
        <w:pStyle w:val="1-1"/>
        <w:jc w:val="both"/>
      </w:pPr>
    </w:p>
    <w:p w14:paraId="4BD197F6" w14:textId="77777777" w:rsidR="001A34EE" w:rsidRDefault="00000000">
      <w:pPr>
        <w:pStyle w:val="1-1"/>
      </w:pPr>
      <w:bookmarkStart w:id="88" w:name="_Toc186836300"/>
      <w:r>
        <w:rPr>
          <w:rFonts w:hint="eastAsia"/>
        </w:rPr>
        <w:t>第四章 测试</w:t>
      </w:r>
      <w:bookmarkEnd w:id="88"/>
    </w:p>
    <w:p w14:paraId="42BF8C10" w14:textId="77777777" w:rsidR="001A34EE" w:rsidRDefault="00000000">
      <w:pPr>
        <w:pStyle w:val="2-2"/>
        <w:rPr>
          <w:rFonts w:eastAsia="宋体"/>
          <w:sz w:val="24"/>
        </w:rPr>
      </w:pPr>
      <w:bookmarkStart w:id="89" w:name="_Toc186836301"/>
      <w:r>
        <w:rPr>
          <w:rFonts w:hint="eastAsia"/>
        </w:rPr>
        <w:t>4</w:t>
      </w:r>
      <w:r>
        <w:t xml:space="preserve">.1 </w:t>
      </w:r>
      <w:r>
        <w:rPr>
          <w:rFonts w:hint="eastAsia"/>
          <w:kern w:val="0"/>
        </w:rPr>
        <w:t>游戏应用环境的构建</w:t>
      </w:r>
      <w:bookmarkEnd w:id="89"/>
    </w:p>
    <w:p w14:paraId="496D1788" w14:textId="77777777" w:rsidR="001A34EE" w:rsidRDefault="00000000">
      <w:pPr>
        <w:pStyle w:val="2-2"/>
        <w:spacing w:before="0"/>
      </w:pPr>
      <w:bookmarkStart w:id="90" w:name="_Toc466640326"/>
      <w:bookmarkStart w:id="91" w:name="_Toc466640623"/>
      <w:bookmarkStart w:id="92" w:name="_Toc466640258"/>
      <w:bookmarkStart w:id="93" w:name="_Toc466640594"/>
      <w:bookmarkStart w:id="94" w:name="_Toc186836302"/>
      <w:r>
        <w:rPr>
          <w:rFonts w:hint="eastAsia"/>
        </w:rPr>
        <w:t>4</w:t>
      </w:r>
      <w:r>
        <w:t>.1.1</w:t>
      </w:r>
      <w:r>
        <w:rPr>
          <w:b/>
        </w:rPr>
        <w:t xml:space="preserve"> </w:t>
      </w:r>
      <w:bookmarkEnd w:id="90"/>
      <w:bookmarkEnd w:id="91"/>
      <w:bookmarkEnd w:id="92"/>
      <w:bookmarkEnd w:id="93"/>
      <w:r>
        <w:rPr>
          <w:rFonts w:hint="eastAsia"/>
        </w:rPr>
        <w:t>游戏需要的硬件环境</w:t>
      </w:r>
      <w:bookmarkEnd w:id="94"/>
    </w:p>
    <w:p w14:paraId="792C8E73" w14:textId="77777777" w:rsidR="001A34EE" w:rsidRDefault="00000000">
      <w:pPr>
        <w:pStyle w:val="2-2"/>
        <w:spacing w:before="0"/>
      </w:pPr>
      <w:bookmarkStart w:id="95" w:name="_Toc186836303"/>
      <w:r>
        <w:rPr>
          <w:rFonts w:hint="eastAsia"/>
        </w:rPr>
        <w:t>...</w:t>
      </w:r>
      <w:bookmarkEnd w:id="95"/>
    </w:p>
    <w:p w14:paraId="3D61CE02" w14:textId="77777777" w:rsidR="001A34EE" w:rsidRDefault="00000000">
      <w:pPr>
        <w:pStyle w:val="3-3"/>
      </w:pPr>
      <w:bookmarkStart w:id="96" w:name="_Toc466640327"/>
      <w:bookmarkStart w:id="97" w:name="_Toc466640259"/>
      <w:bookmarkStart w:id="98" w:name="_Toc466640595"/>
      <w:bookmarkStart w:id="99" w:name="_Toc186836304"/>
      <w:r>
        <w:rPr>
          <w:rFonts w:hint="eastAsia"/>
        </w:rPr>
        <w:t>4</w:t>
      </w:r>
      <w:r>
        <w:t xml:space="preserve">.1.2 </w:t>
      </w:r>
      <w:bookmarkEnd w:id="96"/>
      <w:bookmarkEnd w:id="97"/>
      <w:bookmarkEnd w:id="98"/>
      <w:r>
        <w:rPr>
          <w:rFonts w:hint="eastAsia"/>
        </w:rPr>
        <w:t>游戏需要的软件环境</w:t>
      </w:r>
      <w:bookmarkEnd w:id="99"/>
    </w:p>
    <w:p w14:paraId="6C2902DB" w14:textId="77777777" w:rsidR="001A34EE" w:rsidRDefault="00000000">
      <w:pPr>
        <w:pStyle w:val="3-3"/>
      </w:pPr>
      <w:bookmarkStart w:id="100" w:name="_Toc186836305"/>
      <w:r>
        <w:rPr>
          <w:rFonts w:hint="eastAsia"/>
        </w:rPr>
        <w:t>........</w:t>
      </w:r>
      <w:bookmarkEnd w:id="100"/>
    </w:p>
    <w:p w14:paraId="7C5F8D7B" w14:textId="77777777" w:rsidR="001A34EE" w:rsidRDefault="00000000">
      <w:pPr>
        <w:pStyle w:val="2-2"/>
        <w:rPr>
          <w:rFonts w:eastAsia="宋体"/>
          <w:sz w:val="24"/>
        </w:rPr>
      </w:pPr>
      <w:bookmarkStart w:id="101" w:name="_Toc186836306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kern w:val="0"/>
        </w:rPr>
        <w:t>游戏界面显示</w:t>
      </w:r>
      <w:bookmarkEnd w:id="101"/>
    </w:p>
    <w:p w14:paraId="78C3A6AF" w14:textId="77777777" w:rsidR="001A34EE" w:rsidRDefault="00000000">
      <w:pPr>
        <w:spacing w:line="400" w:lineRule="exact"/>
        <w:rPr>
          <w:sz w:val="24"/>
          <w:szCs w:val="24"/>
        </w:rPr>
      </w:pPr>
      <w:r>
        <w:rPr>
          <w:rFonts w:ascii="宋体" w:hAnsi="宋体" w:hint="eastAsia"/>
          <w:sz w:val="24"/>
        </w:rPr>
        <w:t>......</w:t>
      </w:r>
    </w:p>
    <w:p w14:paraId="04DE8349" w14:textId="77777777" w:rsidR="001A34EE" w:rsidRDefault="00000000">
      <w:pPr>
        <w:pStyle w:val="2-2"/>
        <w:rPr>
          <w:rFonts w:eastAsia="宋体"/>
          <w:sz w:val="24"/>
        </w:rPr>
      </w:pPr>
      <w:bookmarkStart w:id="102" w:name="_Toc186836307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kern w:val="0"/>
        </w:rPr>
        <w:t>平板移动测试</w:t>
      </w:r>
      <w:bookmarkEnd w:id="102"/>
    </w:p>
    <w:p w14:paraId="675F36CC" w14:textId="77777777" w:rsidR="001A34EE" w:rsidRDefault="00000000">
      <w:pPr>
        <w:pStyle w:val="2-2"/>
      </w:pPr>
      <w:bookmarkStart w:id="103" w:name="_Toc186836308"/>
      <w:r>
        <w:rPr>
          <w:rFonts w:hint="eastAsia"/>
        </w:rPr>
        <w:t>........</w:t>
      </w:r>
      <w:bookmarkEnd w:id="103"/>
    </w:p>
    <w:p w14:paraId="4AC6218D" w14:textId="77777777" w:rsidR="001A34EE" w:rsidRDefault="00000000">
      <w:pPr>
        <w:pStyle w:val="2-2"/>
        <w:rPr>
          <w:rFonts w:eastAsia="宋体"/>
          <w:sz w:val="24"/>
        </w:rPr>
      </w:pPr>
      <w:bookmarkStart w:id="104" w:name="_Toc186836309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  <w:kern w:val="0"/>
        </w:rPr>
        <w:t>小球碰撞测试</w:t>
      </w:r>
      <w:bookmarkEnd w:id="104"/>
    </w:p>
    <w:p w14:paraId="2E01F837" w14:textId="77777777" w:rsidR="001A34EE" w:rsidRDefault="00000000">
      <w:pPr>
        <w:pStyle w:val="2-2"/>
      </w:pPr>
      <w:bookmarkStart w:id="105" w:name="_Toc186836310"/>
      <w:r>
        <w:rPr>
          <w:rFonts w:hint="eastAsia"/>
        </w:rPr>
        <w:t>........</w:t>
      </w:r>
      <w:bookmarkEnd w:id="105"/>
    </w:p>
    <w:p w14:paraId="1C9C0F3A" w14:textId="77777777" w:rsidR="001A34EE" w:rsidRDefault="00000000">
      <w:pPr>
        <w:pStyle w:val="2-2"/>
        <w:rPr>
          <w:rFonts w:eastAsia="宋体"/>
          <w:sz w:val="24"/>
        </w:rPr>
      </w:pPr>
      <w:bookmarkStart w:id="106" w:name="_Toc186836311"/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  <w:kern w:val="0"/>
        </w:rPr>
        <w:t>游戏失败测试</w:t>
      </w:r>
      <w:bookmarkEnd w:id="106"/>
    </w:p>
    <w:p w14:paraId="2A00F538" w14:textId="77777777" w:rsidR="001A34EE" w:rsidRDefault="00000000">
      <w:pPr>
        <w:pStyle w:val="2-2"/>
      </w:pPr>
      <w:bookmarkStart w:id="107" w:name="_Toc186836312"/>
      <w:r>
        <w:rPr>
          <w:rFonts w:hint="eastAsia"/>
        </w:rPr>
        <w:t>.........</w:t>
      </w:r>
      <w:bookmarkEnd w:id="107"/>
    </w:p>
    <w:p w14:paraId="01CC3453" w14:textId="77777777" w:rsidR="001A34EE" w:rsidRDefault="00000000">
      <w:pPr>
        <w:pStyle w:val="2-2"/>
        <w:rPr>
          <w:rFonts w:eastAsia="宋体"/>
          <w:sz w:val="24"/>
        </w:rPr>
      </w:pPr>
      <w:bookmarkStart w:id="108" w:name="_Toc186836313"/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  <w:kern w:val="0"/>
        </w:rPr>
        <w:t>游戏通关测试</w:t>
      </w:r>
      <w:bookmarkEnd w:id="108"/>
    </w:p>
    <w:p w14:paraId="11FFF280" w14:textId="77777777" w:rsidR="001A34EE" w:rsidRDefault="00000000">
      <w:pPr>
        <w:pStyle w:val="2-2"/>
      </w:pPr>
      <w:bookmarkStart w:id="109" w:name="_Toc186836314"/>
      <w:r>
        <w:rPr>
          <w:rFonts w:hint="eastAsia"/>
        </w:rPr>
        <w:t>........</w:t>
      </w:r>
      <w:bookmarkEnd w:id="109"/>
    </w:p>
    <w:p w14:paraId="2306E1A2" w14:textId="77777777" w:rsidR="001A34EE" w:rsidRDefault="00000000">
      <w:pPr>
        <w:pStyle w:val="2-2"/>
        <w:rPr>
          <w:rFonts w:eastAsia="宋体"/>
          <w:sz w:val="24"/>
        </w:rPr>
      </w:pPr>
      <w:bookmarkStart w:id="110" w:name="_Toc186836315"/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  <w:kern w:val="0"/>
        </w:rPr>
        <w:t>小结</w:t>
      </w:r>
      <w:bookmarkEnd w:id="110"/>
    </w:p>
    <w:p w14:paraId="5A0AD91E" w14:textId="77777777" w:rsidR="001A34EE" w:rsidRDefault="00000000">
      <w:pPr>
        <w:spacing w:line="400" w:lineRule="exact"/>
        <w:ind w:firstLine="420"/>
        <w:rPr>
          <w:rFonts w:ascii="宋体" w:hAnsi="宋体" w:hint="eastAsia"/>
          <w:sz w:val="24"/>
        </w:rPr>
        <w:sectPr w:rsidR="001A34EE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/>
          <w:pgMar w:top="1701" w:right="1701" w:bottom="1701" w:left="1701" w:header="1134" w:footer="1134" w:gutter="0"/>
          <w:cols w:space="425"/>
          <w:titlePg/>
          <w:docGrid w:linePitch="312"/>
        </w:sectPr>
      </w:pPr>
      <w:r>
        <w:rPr>
          <w:rFonts w:ascii="宋体" w:hAnsi="宋体" w:hint="eastAsia"/>
          <w:sz w:val="24"/>
        </w:rPr>
        <w:t>.....</w:t>
      </w:r>
    </w:p>
    <w:p w14:paraId="6D3848DC" w14:textId="77777777" w:rsidR="001A34EE" w:rsidRDefault="00000000">
      <w:pPr>
        <w:pStyle w:val="1-1"/>
      </w:pPr>
      <w:bookmarkStart w:id="115" w:name="_Toc466640610"/>
      <w:bookmarkStart w:id="116" w:name="_Toc466640639"/>
      <w:bookmarkStart w:id="117" w:name="_Toc466640276"/>
      <w:bookmarkStart w:id="118" w:name="_Toc466640344"/>
      <w:bookmarkStart w:id="119" w:name="_Toc186836316"/>
      <w:r>
        <w:rPr>
          <w:rFonts w:hint="eastAsia"/>
        </w:rPr>
        <w:lastRenderedPageBreak/>
        <w:t>参考文献</w:t>
      </w:r>
      <w:bookmarkEnd w:id="115"/>
      <w:bookmarkEnd w:id="116"/>
      <w:bookmarkEnd w:id="117"/>
      <w:bookmarkEnd w:id="118"/>
      <w:bookmarkEnd w:id="119"/>
    </w:p>
    <w:p w14:paraId="23500E85" w14:textId="77777777" w:rsidR="001A34EE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百度百科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打砖块游戏</w:t>
      </w:r>
      <w:r>
        <w:rPr>
          <w:rFonts w:ascii="Times New Roman" w:hAnsi="Times New Roman" w:hint="eastAsia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https://baike.baidu.com/item/</w:t>
      </w:r>
      <w:r>
        <w:rPr>
          <w:rFonts w:ascii="Times New Roman" w:hAnsi="Times New Roman" w:hint="eastAsia"/>
        </w:rPr>
        <w:t>打砖块游戏</w:t>
      </w:r>
      <w:r>
        <w:rPr>
          <w:rFonts w:ascii="Times New Roman" w:hAnsi="Times New Roman" w:hint="eastAsia"/>
        </w:rPr>
        <w:t>/9093237?fr=</w:t>
      </w:r>
      <w:proofErr w:type="spellStart"/>
      <w:r>
        <w:rPr>
          <w:rFonts w:ascii="Times New Roman" w:hAnsi="Times New Roman" w:hint="eastAsia"/>
        </w:rPr>
        <w:t>aladdin</w:t>
      </w:r>
      <w:proofErr w:type="spellEnd"/>
      <w:r>
        <w:rPr>
          <w:rFonts w:ascii="Times New Roman" w:hAnsi="Times New Roman"/>
        </w:rPr>
        <w:t>.</w:t>
      </w:r>
    </w:p>
    <w:p w14:paraId="5149BBB0" w14:textId="77777777" w:rsidR="001A34EE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百度百科</w:t>
      </w:r>
      <w:r>
        <w:rPr>
          <w:rFonts w:hint="eastAsia"/>
        </w:rPr>
        <w:t>.</w:t>
      </w:r>
      <w:r>
        <w:t>Qt. https://baike.baidu.com/item/qt/451743?fr=aladdin.</w:t>
      </w:r>
    </w:p>
    <w:p w14:paraId="14B231B2" w14:textId="77777777" w:rsidR="001A34EE" w:rsidRDefault="00000000">
      <w:pPr>
        <w:pStyle w:val="a"/>
        <w:numPr>
          <w:ilvl w:val="0"/>
          <w:numId w:val="3"/>
        </w:numPr>
      </w:pPr>
      <w:r>
        <w:rPr>
          <w:rFonts w:ascii="Arial" w:hAnsi="Arial" w:cs="Arial" w:hint="eastAsia"/>
          <w:color w:val="333333"/>
          <w:shd w:val="clear" w:color="auto" w:fill="FFFFFF"/>
        </w:rPr>
        <w:t>杨连刚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hd w:val="clear" w:color="auto" w:fill="FFFFFF"/>
        </w:rPr>
        <w:t>Qt</w:t>
      </w:r>
      <w:r>
        <w:rPr>
          <w:rFonts w:ascii="Arial" w:hAnsi="Arial" w:cs="Arial" w:hint="eastAsia"/>
          <w:color w:val="333333"/>
          <w:shd w:val="clear" w:color="auto" w:fill="FFFFFF"/>
        </w:rPr>
        <w:t>开发的国内外知名软件</w:t>
      </w:r>
      <w:r>
        <w:rPr>
          <w:rFonts w:ascii="Arial" w:hAnsi="Arial" w:cs="Arial"/>
          <w:color w:val="333333"/>
          <w:shd w:val="clear" w:color="auto" w:fill="FFFFFF"/>
        </w:rPr>
        <w:t>[EB/OL].</w:t>
      </w:r>
      <w:r>
        <w:rPr>
          <w:rFonts w:ascii="Arial" w:hAnsi="Arial" w:cs="Arial" w:hint="eastAsia"/>
          <w:color w:val="333333"/>
          <w:shd w:val="clear" w:color="auto" w:fill="FFFFFF"/>
        </w:rPr>
        <w:t>2018</w:t>
      </w:r>
      <w:r>
        <w:rPr>
          <w:rFonts w:ascii="Arial" w:hAnsi="Arial" w:cs="Arial"/>
          <w:color w:val="333333"/>
          <w:shd w:val="clear" w:color="auto" w:fill="FFFFFF"/>
        </w:rPr>
        <w:t>-0</w:t>
      </w:r>
      <w:r>
        <w:rPr>
          <w:rFonts w:ascii="Arial" w:hAnsi="Arial" w:cs="Arial" w:hint="eastAsia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-1</w:t>
      </w: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14:paraId="13293C94" w14:textId="77777777" w:rsidR="001A34EE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wiki</w:t>
      </w:r>
      <w:r>
        <w:rPr>
          <w:rFonts w:hint="eastAsia"/>
        </w:rPr>
        <w:t>百科</w:t>
      </w:r>
      <w:r>
        <w:rPr>
          <w:rFonts w:hint="eastAsia"/>
        </w:rPr>
        <w:t>.</w:t>
      </w:r>
      <w:r>
        <w:t>Qt for Python Signals and Slots. https://wiki.qt.io/Qt_for_Python_Signals_and_Slots.</w:t>
      </w:r>
    </w:p>
    <w:p w14:paraId="3005B51C" w14:textId="77777777" w:rsidR="001A34EE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邱升</w:t>
      </w:r>
      <w:r>
        <w:rPr>
          <w:rFonts w:hint="eastAsia"/>
        </w:rPr>
        <w:t>.</w:t>
      </w:r>
      <w:r>
        <w:rPr>
          <w:rFonts w:hint="eastAsia"/>
        </w:rPr>
        <w:t>求点关于直线坐标的一种简捷方法</w:t>
      </w:r>
      <w:r>
        <w:t>[J]</w:t>
      </w:r>
      <w:r>
        <w:rPr>
          <w:rFonts w:hint="eastAsia"/>
        </w:rPr>
        <w:t>.</w:t>
      </w:r>
      <w:r>
        <w:rPr>
          <w:rFonts w:hint="eastAsia"/>
        </w:rPr>
        <w:t>中学数学</w:t>
      </w:r>
      <w:r>
        <w:rPr>
          <w:rFonts w:hint="eastAsia"/>
        </w:rPr>
        <w:t>,</w:t>
      </w:r>
      <w:r>
        <w:t xml:space="preserve"> 2000.</w:t>
      </w:r>
    </w:p>
    <w:sectPr w:rsidR="001A34EE">
      <w:headerReference w:type="first" r:id="rId32"/>
      <w:footerReference w:type="first" r:id="rId33"/>
      <w:pgSz w:w="11906" w:h="16838"/>
      <w:pgMar w:top="1701" w:right="1701" w:bottom="1701" w:left="1701" w:header="1134" w:footer="1134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75D7E" w14:textId="77777777" w:rsidR="009C42E6" w:rsidRDefault="009C42E6">
      <w:r>
        <w:separator/>
      </w:r>
    </w:p>
  </w:endnote>
  <w:endnote w:type="continuationSeparator" w:id="0">
    <w:p w14:paraId="1D401F04" w14:textId="77777777" w:rsidR="009C42E6" w:rsidRDefault="009C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D3B6F" w14:textId="77777777" w:rsidR="001A34EE" w:rsidRDefault="00000000">
    <w:pPr>
      <w:pStyle w:val="a8"/>
    </w:pPr>
    <w:r>
      <w:tab/>
    </w:r>
    <w:r>
      <w:rPr>
        <w:rFonts w:ascii="宋体" w:eastAsia="宋体" w:hAnsi="宋体" w:cs="宋体" w:hint="eastAsia"/>
      </w:rPr>
      <w:t>Ⅱ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DC35" w14:textId="77777777" w:rsidR="001A34EE" w:rsidRDefault="00000000">
    <w:pPr>
      <w:pStyle w:val="a8"/>
      <w:framePr w:wrap="around" w:vAnchor="text" w:hAnchor="margin" w:xAlign="center" w:y="1"/>
      <w:rPr>
        <w:rStyle w:val="af"/>
        <w:rFonts w:ascii="Times New Roman" w:hAnsi="Times New Roman" w:cs="Times New Roman"/>
      </w:rPr>
    </w:pPr>
    <w:r>
      <w:rPr>
        <w:rStyle w:val="af"/>
        <w:rFonts w:ascii="Times New Roman" w:hAnsi="Times New Roman" w:cs="Times New Roman"/>
      </w:rPr>
      <w:fldChar w:fldCharType="begin"/>
    </w:r>
    <w:r>
      <w:rPr>
        <w:rStyle w:val="af"/>
        <w:rFonts w:ascii="Times New Roman" w:hAnsi="Times New Roman" w:cs="Times New Roman"/>
      </w:rPr>
      <w:instrText xml:space="preserve">PAGE  </w:instrText>
    </w:r>
    <w:r>
      <w:rPr>
        <w:rStyle w:val="af"/>
        <w:rFonts w:ascii="Times New Roman" w:hAnsi="Times New Roman" w:cs="Times New Roman"/>
      </w:rPr>
      <w:fldChar w:fldCharType="separate"/>
    </w:r>
    <w:r>
      <w:rPr>
        <w:rStyle w:val="af"/>
        <w:rFonts w:ascii="Times New Roman" w:hAnsi="Times New Roman" w:cs="Times New Roman"/>
      </w:rPr>
      <w:t>I</w:t>
    </w:r>
    <w:r>
      <w:rPr>
        <w:rStyle w:val="af"/>
        <w:rFonts w:ascii="Times New Roman" w:hAnsi="Times New Roman" w:cs="Times New Roman"/>
      </w:rPr>
      <w:fldChar w:fldCharType="end"/>
    </w:r>
  </w:p>
  <w:p w14:paraId="0BE29F45" w14:textId="77777777" w:rsidR="001A34EE" w:rsidRDefault="001A34EE">
    <w:pPr>
      <w:pStyle w:val="a8"/>
      <w:ind w:right="360" w:firstLine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AE9F3" w14:textId="77777777" w:rsidR="001A34EE" w:rsidRDefault="00000000">
    <w:pPr>
      <w:pStyle w:val="a8"/>
    </w:pPr>
    <w:r>
      <w:tab/>
    </w:r>
    <w:r>
      <w:rPr>
        <w:rFonts w:hint="eastAsia"/>
      </w:rPr>
      <w:t>6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B965" w14:textId="77777777" w:rsidR="001A34EE" w:rsidRDefault="00000000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4</w:t>
    </w:r>
    <w:r>
      <w:rPr>
        <w:rFonts w:ascii="Times New Roman" w:hAnsi="Times New Roman" w:cs="Times New Roma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17DB3" w14:textId="77777777" w:rsidR="001A34EE" w:rsidRDefault="00000000">
    <w:pPr>
      <w:pStyle w:val="a8"/>
    </w:pPr>
    <w:r>
      <w:tab/>
    </w:r>
    <w:r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EAC84" w14:textId="77777777" w:rsidR="001A34EE" w:rsidRDefault="00000000">
    <w:pPr>
      <w:pStyle w:val="a8"/>
    </w:pPr>
    <w:r>
      <w:tab/>
      <w:t>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35BEB" w14:textId="77777777" w:rsidR="001A34EE" w:rsidRDefault="00000000">
    <w:pPr>
      <w:pStyle w:val="a8"/>
    </w:pPr>
    <w:r>
      <w:tab/>
      <w:t>13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407D" w14:textId="77777777" w:rsidR="001A34EE" w:rsidRDefault="00000000">
    <w:pPr>
      <w:pStyle w:val="a8"/>
    </w:pPr>
    <w:r>
      <w:tab/>
      <w:t>1</w:t>
    </w:r>
    <w:r>
      <w:rPr>
        <w:rFonts w:hint="eastAsia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DBD81" w14:textId="77777777" w:rsidR="009C42E6" w:rsidRDefault="009C42E6">
      <w:r>
        <w:separator/>
      </w:r>
    </w:p>
  </w:footnote>
  <w:footnote w:type="continuationSeparator" w:id="0">
    <w:p w14:paraId="7322F49A" w14:textId="77777777" w:rsidR="009C42E6" w:rsidRDefault="009C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684BC" w14:textId="77777777" w:rsidR="001A34EE" w:rsidRDefault="00000000">
    <w:pPr>
      <w:pStyle w:val="aa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D608C" w14:textId="77777777" w:rsidR="001A34EE" w:rsidRDefault="00000000">
    <w:pPr>
      <w:pStyle w:val="aa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系统分析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B9DE7" w14:textId="77777777" w:rsidR="001A34EE" w:rsidRDefault="00000000">
    <w:pPr>
      <w:pStyle w:val="aa"/>
      <w:jc w:val="both"/>
      <w:rPr>
        <w:sz w:val="21"/>
        <w:szCs w:val="21"/>
      </w:rPr>
    </w:pPr>
    <w:r>
      <w:rPr>
        <w:sz w:val="21"/>
        <w:szCs w:val="21"/>
      </w:rPr>
      <w:tab/>
    </w:r>
    <w:r>
      <w:rPr>
        <w:rFonts w:hint="eastAsia"/>
        <w:sz w:val="21"/>
        <w:szCs w:val="21"/>
      </w:rPr>
      <w:t>电子科技大学综合课程设计论文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40194" w14:textId="77777777" w:rsidR="001A34EE" w:rsidRDefault="00000000">
    <w:pPr>
      <w:pStyle w:val="aa"/>
      <w:rPr>
        <w:caps/>
        <w:sz w:val="24"/>
        <w:szCs w:val="21"/>
      </w:rPr>
    </w:pPr>
    <w:r>
      <w:rPr>
        <w:rFonts w:hint="eastAsia"/>
        <w:caps/>
        <w:sz w:val="24"/>
        <w:szCs w:val="21"/>
      </w:rPr>
      <w:t>电子科技大学综合课程设计论文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D7F14" w14:textId="11C19EC3" w:rsidR="001A34EE" w:rsidRDefault="00000000">
    <w:pPr>
      <w:pStyle w:val="aa"/>
    </w:pPr>
    <w:r>
      <w:rPr>
        <w:rFonts w:hint="eastAsia"/>
      </w:rPr>
      <w:t>第</w:t>
    </w:r>
    <w:del w:id="111" w:author="Hua Yan" w:date="2025-01-13T11:07:00Z" w16du:dateUtc="2025-01-13T03:07:00Z">
      <w:r w:rsidDel="009F05F7">
        <w:rPr>
          <w:rFonts w:hint="eastAsia"/>
        </w:rPr>
        <w:delText>四</w:delText>
      </w:r>
    </w:del>
    <w:ins w:id="112" w:author="Hua Yan" w:date="2025-01-13T11:07:00Z" w16du:dateUtc="2025-01-13T03:07:00Z">
      <w:r w:rsidR="009F05F7">
        <w:rPr>
          <w:rFonts w:hint="eastAsia"/>
        </w:rPr>
        <w:t>三</w:t>
      </w:r>
    </w:ins>
    <w:r>
      <w:rPr>
        <w:rFonts w:hint="eastAsia"/>
      </w:rPr>
      <w:t>章</w:t>
    </w:r>
    <w:r>
      <w:rPr>
        <w:rFonts w:hint="eastAsia"/>
      </w:rPr>
      <w:t xml:space="preserve"> </w:t>
    </w:r>
    <w:del w:id="113" w:author="Hua Yan" w:date="2025-01-13T11:07:00Z" w16du:dateUtc="2025-01-13T03:07:00Z">
      <w:r w:rsidDel="009F05F7">
        <w:rPr>
          <w:rFonts w:hint="eastAsia"/>
        </w:rPr>
        <w:delText>测试</w:delText>
      </w:r>
    </w:del>
    <w:ins w:id="114" w:author="Hua Yan" w:date="2025-01-13T11:07:00Z" w16du:dateUtc="2025-01-13T03:07:00Z">
      <w:r w:rsidR="009F05F7">
        <w:rPr>
          <w:rFonts w:hint="eastAsia"/>
        </w:rPr>
        <w:t>详细设计及实现</w:t>
      </w:r>
    </w:ins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110D" w14:textId="77777777" w:rsidR="001A34EE" w:rsidRDefault="00000000">
    <w:pPr>
      <w:pStyle w:val="aa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77C3" w14:textId="49B23366" w:rsidR="001A34EE" w:rsidRDefault="00000000">
    <w:pPr>
      <w:pStyle w:val="aa"/>
      <w:rPr>
        <w:rFonts w:ascii="Times New Roman" w:hAnsi="Times New Roman" w:cs="Times New Roman"/>
        <w:sz w:val="21"/>
        <w:szCs w:val="21"/>
      </w:rPr>
    </w:pPr>
    <w:del w:id="5" w:author="Hua Yan" w:date="2025-01-13T10:43:00Z" w16du:dateUtc="2025-01-13T02:43:00Z">
      <w:r w:rsidDel="00E57A33">
        <w:rPr>
          <w:rFonts w:ascii="Times New Roman" w:hAnsi="Times New Roman" w:cs="Times New Roman" w:hint="eastAsia"/>
          <w:sz w:val="21"/>
          <w:szCs w:val="21"/>
        </w:rPr>
        <w:delText>ABSTRACT</w:delText>
      </w:r>
    </w:del>
    <w:ins w:id="6" w:author="Hua Yan" w:date="2025-01-13T10:43:00Z" w16du:dateUtc="2025-01-13T02:43:00Z">
      <w:r w:rsidR="00E57A33">
        <w:rPr>
          <w:rFonts w:ascii="Times New Roman" w:hAnsi="Times New Roman" w:cs="Times New Roman" w:hint="eastAsia"/>
          <w:sz w:val="21"/>
          <w:szCs w:val="21"/>
        </w:rPr>
        <w:t>摘要</w: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7D7D" w14:textId="77777777" w:rsidR="001A34EE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878" w14:textId="77777777" w:rsidR="001A34EE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196AD" w14:textId="77777777" w:rsidR="001A34EE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5ABC0" w14:textId="77777777" w:rsidR="001A34EE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电子科技大学课程设计论文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0D7C5" w14:textId="77777777" w:rsidR="001A34EE" w:rsidRDefault="00000000">
    <w:pPr>
      <w:pStyle w:val="aa"/>
      <w:rPr>
        <w:caps/>
        <w:sz w:val="21"/>
        <w:szCs w:val="21"/>
      </w:rPr>
    </w:pPr>
    <w:r>
      <w:rPr>
        <w:rFonts w:hint="eastAsia"/>
        <w:caps/>
        <w:sz w:val="21"/>
        <w:szCs w:val="21"/>
      </w:rPr>
      <w:t>电子科技大学课程设计论文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DED2D" w14:textId="77777777" w:rsidR="001A34EE" w:rsidRDefault="00000000">
    <w:pPr>
      <w:pStyle w:val="aa"/>
      <w:jc w:val="both"/>
      <w:rPr>
        <w:sz w:val="21"/>
        <w:szCs w:val="21"/>
      </w:rPr>
    </w:pPr>
    <w:r>
      <w:rPr>
        <w:sz w:val="21"/>
        <w:szCs w:val="21"/>
      </w:rPr>
      <w:tab/>
    </w:r>
    <w:r>
      <w:rPr>
        <w:rFonts w:hint="eastAsia"/>
        <w:sz w:val="21"/>
        <w:szCs w:val="21"/>
      </w:rPr>
      <w:t>电子科技大学综合课程设计论文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068B" w14:textId="77777777" w:rsidR="001A34EE" w:rsidRDefault="00000000">
    <w:pPr>
      <w:pStyle w:val="aa"/>
      <w:rPr>
        <w:caps/>
        <w:sz w:val="21"/>
        <w:szCs w:val="21"/>
      </w:rPr>
    </w:pPr>
    <w:r>
      <w:rPr>
        <w:rFonts w:hint="eastAsia"/>
        <w:caps/>
        <w:sz w:val="21"/>
        <w:szCs w:val="21"/>
      </w:rPr>
      <w:t>电子科技大学综合课程设计论文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0076E"/>
    <w:multiLevelType w:val="multilevel"/>
    <w:tmpl w:val="3940076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2" w15:restartNumberingAfterBreak="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35436190">
    <w:abstractNumId w:val="1"/>
  </w:num>
  <w:num w:numId="2" w16cid:durableId="1803577969">
    <w:abstractNumId w:val="2"/>
  </w:num>
  <w:num w:numId="3" w16cid:durableId="14284270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a Yan">
    <w15:presenceInfo w15:providerId="Windows Live" w15:userId="cbfa33a1cff14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trackRevision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6F"/>
    <w:rsid w:val="0001301C"/>
    <w:rsid w:val="00022B44"/>
    <w:rsid w:val="000426DD"/>
    <w:rsid w:val="00045F60"/>
    <w:rsid w:val="000466E2"/>
    <w:rsid w:val="0005319E"/>
    <w:rsid w:val="00092390"/>
    <w:rsid w:val="000F19B9"/>
    <w:rsid w:val="000F41B1"/>
    <w:rsid w:val="00103E03"/>
    <w:rsid w:val="00105AC1"/>
    <w:rsid w:val="00112B69"/>
    <w:rsid w:val="001337C4"/>
    <w:rsid w:val="00146816"/>
    <w:rsid w:val="00155AD1"/>
    <w:rsid w:val="00164E90"/>
    <w:rsid w:val="00174EBB"/>
    <w:rsid w:val="00181050"/>
    <w:rsid w:val="001815E2"/>
    <w:rsid w:val="001A1FBD"/>
    <w:rsid w:val="001A34EE"/>
    <w:rsid w:val="001B0F15"/>
    <w:rsid w:val="001B3647"/>
    <w:rsid w:val="001D6482"/>
    <w:rsid w:val="001E0268"/>
    <w:rsid w:val="00211FAA"/>
    <w:rsid w:val="00214AE3"/>
    <w:rsid w:val="00267774"/>
    <w:rsid w:val="00272999"/>
    <w:rsid w:val="0027306A"/>
    <w:rsid w:val="00280F7B"/>
    <w:rsid w:val="0028275B"/>
    <w:rsid w:val="002B180F"/>
    <w:rsid w:val="002B3AA9"/>
    <w:rsid w:val="002D5DC8"/>
    <w:rsid w:val="002F2CF1"/>
    <w:rsid w:val="00346274"/>
    <w:rsid w:val="0036128B"/>
    <w:rsid w:val="00363F36"/>
    <w:rsid w:val="00370B56"/>
    <w:rsid w:val="00384D95"/>
    <w:rsid w:val="003B0118"/>
    <w:rsid w:val="003E3DC2"/>
    <w:rsid w:val="003E51D6"/>
    <w:rsid w:val="003F5655"/>
    <w:rsid w:val="003F5EC8"/>
    <w:rsid w:val="004242A2"/>
    <w:rsid w:val="004256D1"/>
    <w:rsid w:val="00434F95"/>
    <w:rsid w:val="00455612"/>
    <w:rsid w:val="004568C4"/>
    <w:rsid w:val="00462DBD"/>
    <w:rsid w:val="004F0A87"/>
    <w:rsid w:val="00514873"/>
    <w:rsid w:val="005206BC"/>
    <w:rsid w:val="00552011"/>
    <w:rsid w:val="00552F41"/>
    <w:rsid w:val="005A7793"/>
    <w:rsid w:val="005B0151"/>
    <w:rsid w:val="005D5CCC"/>
    <w:rsid w:val="005E06F2"/>
    <w:rsid w:val="005E36BF"/>
    <w:rsid w:val="005F3189"/>
    <w:rsid w:val="00601BDB"/>
    <w:rsid w:val="00610E3E"/>
    <w:rsid w:val="00621483"/>
    <w:rsid w:val="006532E6"/>
    <w:rsid w:val="00657FA3"/>
    <w:rsid w:val="006651A9"/>
    <w:rsid w:val="00672488"/>
    <w:rsid w:val="0067266F"/>
    <w:rsid w:val="006876C9"/>
    <w:rsid w:val="006E3A6F"/>
    <w:rsid w:val="006F0B26"/>
    <w:rsid w:val="006F1E47"/>
    <w:rsid w:val="006F5B04"/>
    <w:rsid w:val="006F6161"/>
    <w:rsid w:val="00705C2D"/>
    <w:rsid w:val="00722DCD"/>
    <w:rsid w:val="00724B08"/>
    <w:rsid w:val="007414A1"/>
    <w:rsid w:val="007428D9"/>
    <w:rsid w:val="007441C2"/>
    <w:rsid w:val="0075263A"/>
    <w:rsid w:val="00785104"/>
    <w:rsid w:val="007936D5"/>
    <w:rsid w:val="00793F09"/>
    <w:rsid w:val="007A7729"/>
    <w:rsid w:val="007B3027"/>
    <w:rsid w:val="007B7BE8"/>
    <w:rsid w:val="007C2476"/>
    <w:rsid w:val="007C46BD"/>
    <w:rsid w:val="007C7064"/>
    <w:rsid w:val="007C742D"/>
    <w:rsid w:val="00803C2C"/>
    <w:rsid w:val="00805605"/>
    <w:rsid w:val="00815900"/>
    <w:rsid w:val="008214DB"/>
    <w:rsid w:val="00830D99"/>
    <w:rsid w:val="00847C25"/>
    <w:rsid w:val="00852DAD"/>
    <w:rsid w:val="00865DED"/>
    <w:rsid w:val="008670B6"/>
    <w:rsid w:val="008A6B07"/>
    <w:rsid w:val="008C21CA"/>
    <w:rsid w:val="008E5B34"/>
    <w:rsid w:val="008F296B"/>
    <w:rsid w:val="0090333C"/>
    <w:rsid w:val="009144F9"/>
    <w:rsid w:val="00921EC8"/>
    <w:rsid w:val="009329C9"/>
    <w:rsid w:val="00945CA1"/>
    <w:rsid w:val="00972D09"/>
    <w:rsid w:val="00991E3C"/>
    <w:rsid w:val="009A3EF0"/>
    <w:rsid w:val="009A4EAA"/>
    <w:rsid w:val="009C42E6"/>
    <w:rsid w:val="009C5736"/>
    <w:rsid w:val="009E1D01"/>
    <w:rsid w:val="009F05F7"/>
    <w:rsid w:val="009F258C"/>
    <w:rsid w:val="00A07E1B"/>
    <w:rsid w:val="00A177D6"/>
    <w:rsid w:val="00A22158"/>
    <w:rsid w:val="00A2235D"/>
    <w:rsid w:val="00A36101"/>
    <w:rsid w:val="00AA134C"/>
    <w:rsid w:val="00AA1F2E"/>
    <w:rsid w:val="00AD57CD"/>
    <w:rsid w:val="00AD621E"/>
    <w:rsid w:val="00AD7E0B"/>
    <w:rsid w:val="00AE4D01"/>
    <w:rsid w:val="00AE7CBD"/>
    <w:rsid w:val="00B00CF8"/>
    <w:rsid w:val="00B044A3"/>
    <w:rsid w:val="00B11252"/>
    <w:rsid w:val="00B1155D"/>
    <w:rsid w:val="00B23D9F"/>
    <w:rsid w:val="00B430A9"/>
    <w:rsid w:val="00B64E38"/>
    <w:rsid w:val="00B677C6"/>
    <w:rsid w:val="00B83B73"/>
    <w:rsid w:val="00B83CFE"/>
    <w:rsid w:val="00B872F8"/>
    <w:rsid w:val="00BA6A1A"/>
    <w:rsid w:val="00BD1405"/>
    <w:rsid w:val="00BD6800"/>
    <w:rsid w:val="00C23FD6"/>
    <w:rsid w:val="00C37232"/>
    <w:rsid w:val="00C41147"/>
    <w:rsid w:val="00C63819"/>
    <w:rsid w:val="00C7546D"/>
    <w:rsid w:val="00C9644C"/>
    <w:rsid w:val="00CA4B61"/>
    <w:rsid w:val="00CC0580"/>
    <w:rsid w:val="00CD12FB"/>
    <w:rsid w:val="00CD72BA"/>
    <w:rsid w:val="00CE064D"/>
    <w:rsid w:val="00D10A72"/>
    <w:rsid w:val="00D124E6"/>
    <w:rsid w:val="00D56183"/>
    <w:rsid w:val="00D56839"/>
    <w:rsid w:val="00D63C61"/>
    <w:rsid w:val="00D763DA"/>
    <w:rsid w:val="00D81588"/>
    <w:rsid w:val="00D96A36"/>
    <w:rsid w:val="00DA4B2F"/>
    <w:rsid w:val="00DD1568"/>
    <w:rsid w:val="00DF5954"/>
    <w:rsid w:val="00E047E6"/>
    <w:rsid w:val="00E12A3F"/>
    <w:rsid w:val="00E134F8"/>
    <w:rsid w:val="00E346E9"/>
    <w:rsid w:val="00E45ED6"/>
    <w:rsid w:val="00E57A33"/>
    <w:rsid w:val="00E67695"/>
    <w:rsid w:val="00E771D5"/>
    <w:rsid w:val="00E900A2"/>
    <w:rsid w:val="00EA7CEA"/>
    <w:rsid w:val="00ED5D21"/>
    <w:rsid w:val="00F73BDE"/>
    <w:rsid w:val="00F9664D"/>
    <w:rsid w:val="00F97988"/>
    <w:rsid w:val="4FE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EB432"/>
  <w15:docId w15:val="{FFCDFF25-5E09-467A-B879-CC634218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pPr>
      <w:spacing w:line="400" w:lineRule="exact"/>
      <w:ind w:leftChars="400" w:left="400"/>
    </w:pPr>
    <w:rPr>
      <w:sz w:val="24"/>
    </w:rPr>
  </w:style>
  <w:style w:type="paragraph" w:styleId="a4">
    <w:name w:val="Plain Text"/>
    <w:basedOn w:val="a0"/>
    <w:link w:val="a5"/>
    <w:rPr>
      <w:rFonts w:ascii="宋体" w:hAnsi="Courier New"/>
      <w:szCs w:val="20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kern w:val="24"/>
      <w:sz w:val="24"/>
      <w:szCs w:val="24"/>
    </w:rPr>
  </w:style>
  <w:style w:type="paragraph" w:styleId="ac">
    <w:name w:val="footnote text"/>
    <w:basedOn w:val="a0"/>
    <w:link w:val="ad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TOC2">
    <w:name w:val="toc 2"/>
    <w:basedOn w:val="a0"/>
    <w:next w:val="a0"/>
    <w:uiPriority w:val="39"/>
    <w:unhideWhenUsed/>
    <w:pPr>
      <w:spacing w:line="400" w:lineRule="exact"/>
      <w:ind w:leftChars="200" w:left="200"/>
    </w:pPr>
    <w:rPr>
      <w:sz w:val="24"/>
    </w:rPr>
  </w:style>
  <w:style w:type="paragraph" w:styleId="HTML">
    <w:name w:val="HTML Preformatted"/>
    <w:basedOn w:val="a0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otnote reference"/>
    <w:rPr>
      <w:vertAlign w:val="superscript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Cs w:val="21"/>
    </w:rPr>
  </w:style>
  <w:style w:type="character" w:customStyle="1" w:styleId="a5">
    <w:name w:val="纯文本 字符"/>
    <w:basedOn w:val="a1"/>
    <w:link w:val="a4"/>
    <w:rPr>
      <w:rFonts w:ascii="宋体" w:eastAsia="宋体" w:hAnsi="Courier New" w:cs="Times New Roman"/>
      <w:szCs w:val="20"/>
    </w:rPr>
  </w:style>
  <w:style w:type="character" w:customStyle="1" w:styleId="ad">
    <w:name w:val="脚注文本 字符"/>
    <w:basedOn w:val="a1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节"/>
    <w:basedOn w:val="a0"/>
    <w:link w:val="Char"/>
    <w:qFormat/>
    <w:pPr>
      <w:spacing w:before="360" w:after="360" w:line="400" w:lineRule="atLeast"/>
    </w:pPr>
    <w:rPr>
      <w:rFonts w:ascii="黑体" w:eastAsia="黑体" w:hAnsi="Times New Roman"/>
      <w:sz w:val="28"/>
      <w:szCs w:val="24"/>
      <w:lang w:val="zh-CN"/>
    </w:rPr>
  </w:style>
  <w:style w:type="character" w:customStyle="1" w:styleId="Char">
    <w:name w:val="节 Char"/>
    <w:link w:val="af2"/>
    <w:qFormat/>
    <w:rPr>
      <w:rFonts w:ascii="黑体" w:eastAsia="黑体" w:hAnsi="Times New Roman" w:cs="Times New Roman"/>
      <w:sz w:val="28"/>
      <w:szCs w:val="24"/>
      <w:lang w:val="zh-CN" w:eastAsia="zh-CN"/>
    </w:rPr>
  </w:style>
  <w:style w:type="paragraph" w:customStyle="1" w:styleId="af3">
    <w:name w:val="章"/>
    <w:basedOn w:val="a0"/>
    <w:link w:val="Char0"/>
    <w:qFormat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zh-CN"/>
    </w:rPr>
  </w:style>
  <w:style w:type="character" w:customStyle="1" w:styleId="Char0">
    <w:name w:val="章 Char"/>
    <w:link w:val="af3"/>
    <w:rPr>
      <w:rFonts w:ascii="Times New Roman" w:eastAsia="黑体" w:hAnsi="Times New Roman" w:cs="Times New Roman"/>
      <w:sz w:val="30"/>
      <w:szCs w:val="30"/>
      <w:lang w:val="zh-CN" w:eastAsia="zh-CN"/>
    </w:rPr>
  </w:style>
  <w:style w:type="paragraph" w:customStyle="1" w:styleId="af4">
    <w:name w:val="小节"/>
    <w:basedOn w:val="a0"/>
    <w:link w:val="Char1"/>
    <w:qFormat/>
    <w:pPr>
      <w:spacing w:before="240" w:after="240" w:line="400" w:lineRule="atLeast"/>
    </w:pPr>
    <w:rPr>
      <w:rFonts w:ascii="黑体" w:eastAsia="黑体" w:hAnsi="Times New Roman"/>
      <w:sz w:val="28"/>
      <w:szCs w:val="28"/>
      <w:lang w:val="zh-CN"/>
    </w:rPr>
  </w:style>
  <w:style w:type="character" w:customStyle="1" w:styleId="Char1">
    <w:name w:val="小节 Char"/>
    <w:link w:val="af4"/>
    <w:rPr>
      <w:rFonts w:ascii="黑体" w:eastAsia="黑体" w:hAnsi="Times New Roman" w:cs="Times New Roman"/>
      <w:sz w:val="28"/>
      <w:szCs w:val="28"/>
      <w:lang w:val="zh-CN" w:eastAsia="zh-CN"/>
    </w:rPr>
  </w:style>
  <w:style w:type="paragraph" w:customStyle="1" w:styleId="af5">
    <w:name w:val="小小节"/>
    <w:basedOn w:val="a0"/>
    <w:link w:val="Char2"/>
    <w:qFormat/>
    <w:pPr>
      <w:spacing w:before="120" w:after="120" w:line="400" w:lineRule="exact"/>
    </w:pPr>
    <w:rPr>
      <w:rFonts w:ascii="黑体" w:eastAsia="黑体" w:hAnsi="黑体"/>
      <w:sz w:val="24"/>
      <w:szCs w:val="24"/>
      <w:lang w:val="zh-CN"/>
    </w:rPr>
  </w:style>
  <w:style w:type="character" w:customStyle="1" w:styleId="Char2">
    <w:name w:val="小小节 Char"/>
    <w:link w:val="af5"/>
    <w:qFormat/>
    <w:rPr>
      <w:rFonts w:ascii="黑体" w:eastAsia="黑体" w:hAnsi="黑体" w:cs="Times New Roman"/>
      <w:sz w:val="24"/>
      <w:szCs w:val="24"/>
      <w:lang w:val="zh-CN" w:eastAsia="zh-CN"/>
    </w:rPr>
  </w:style>
  <w:style w:type="paragraph" w:customStyle="1" w:styleId="af6">
    <w:name w:val="公式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7">
    <w:name w:val="样式 图题"/>
    <w:basedOn w:val="a0"/>
    <w:qFormat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paragraph" w:customStyle="1" w:styleId="9-">
    <w:name w:val="9-图"/>
    <w:basedOn w:val="8-"/>
    <w:qFormat/>
    <w:pPr>
      <w:spacing w:before="120" w:after="240"/>
    </w:pPr>
  </w:style>
  <w:style w:type="paragraph" w:customStyle="1" w:styleId="8-">
    <w:name w:val="8-表"/>
    <w:basedOn w:val="a0"/>
    <w:qFormat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1-1">
    <w:name w:val="1-1级"/>
    <w:basedOn w:val="a0"/>
    <w:qFormat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555-">
    <w:name w:val="555-正文"/>
    <w:basedOn w:val="a0"/>
    <w:qFormat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character" w:customStyle="1" w:styleId="apple-converted-space">
    <w:name w:val="apple-converted-space"/>
    <w:basedOn w:val="a1"/>
  </w:style>
  <w:style w:type="character" w:customStyle="1" w:styleId="HTML0">
    <w:name w:val="HTML 预设格式 字符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f8">
    <w:name w:val="Revision"/>
    <w:hidden/>
    <w:uiPriority w:val="99"/>
    <w:unhideWhenUsed/>
    <w:rsid w:val="00991E3C"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baike.baidu.com/item/GUI" TargetMode="External"/><Relationship Id="rId26" Type="http://schemas.openxmlformats.org/officeDocument/2006/relationships/header" Target="header10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%E5%9B%BE%E5%BD%A2%E7%94%A8%E6%88%B7%E7%95%8C%E9%9D%A2" TargetMode="External"/><Relationship Id="rId25" Type="http://schemas.openxmlformats.org/officeDocument/2006/relationships/header" Target="header9.xml"/><Relationship Id="rId33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4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1.png"/><Relationship Id="rId28" Type="http://schemas.openxmlformats.org/officeDocument/2006/relationships/header" Target="header11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oter" Target="footer6.xml"/><Relationship Id="rId30" Type="http://schemas.openxmlformats.org/officeDocument/2006/relationships/header" Target="header13.xml"/><Relationship Id="rId35" Type="http://schemas.microsoft.com/office/2011/relationships/people" Target="peop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33DD646-ADCB-4026-B5DF-F1D0A3F48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11</Pages>
  <Words>771</Words>
  <Characters>4395</Characters>
  <Application>Microsoft Office Word</Application>
  <DocSecurity>0</DocSecurity>
  <Lines>36</Lines>
  <Paragraphs>10</Paragraphs>
  <ScaleCrop>false</ScaleCrop>
  <Company>Win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Hua Yan</cp:lastModifiedBy>
  <cp:revision>81</cp:revision>
  <dcterms:created xsi:type="dcterms:W3CDTF">2016-11-11T07:27:00Z</dcterms:created>
  <dcterms:modified xsi:type="dcterms:W3CDTF">2025-01-13T03:08:00Z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BCB2444DD3DB479EB750D0F75000F2EB</vt:lpwstr>
  </property>
</Properties>
</file>